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E740E6" w14:textId="77777777" w:rsidR="007370C4" w:rsidRDefault="00405797" w:rsidP="00890D59">
      <w:pPr>
        <w:pStyle w:val="Title"/>
        <w:widowControl w:val="0"/>
        <w:pBdr>
          <w:top w:val="nil"/>
          <w:left w:val="nil"/>
          <w:bottom w:val="nil"/>
          <w:right w:val="nil"/>
          <w:between w:val="nil"/>
        </w:pBdr>
        <w:jc w:val="center"/>
      </w:pPr>
      <w:bookmarkStart w:id="0" w:name="_uv6drokdt37z" w:colFirst="0" w:colLast="0"/>
      <w:bookmarkEnd w:id="0"/>
      <w:r>
        <w:t>Project 1: A Simple Code Generator Targeting LLVM IR</w:t>
      </w:r>
    </w:p>
    <w:p w14:paraId="0BB1AD58" w14:textId="77777777" w:rsidR="007370C4" w:rsidRDefault="00405797">
      <w:pPr>
        <w:pStyle w:val="Subtitle"/>
        <w:widowControl w:val="0"/>
        <w:pBdr>
          <w:top w:val="nil"/>
          <w:left w:val="nil"/>
          <w:bottom w:val="nil"/>
          <w:right w:val="nil"/>
          <w:between w:val="nil"/>
        </w:pBdr>
        <w:jc w:val="center"/>
      </w:pPr>
      <w:bookmarkStart w:id="1" w:name="_g6w3bb1nhuj2" w:colFirst="0" w:colLast="0"/>
      <w:bookmarkEnd w:id="1"/>
      <w:r>
        <w:t>ECE 466/566 Spring 2020</w:t>
      </w:r>
    </w:p>
    <w:p w14:paraId="3A53D120" w14:textId="77777777" w:rsidR="007370C4" w:rsidRDefault="00405797">
      <w:pPr>
        <w:widowControl w:val="0"/>
        <w:pBdr>
          <w:top w:val="nil"/>
          <w:left w:val="nil"/>
          <w:bottom w:val="nil"/>
          <w:right w:val="nil"/>
          <w:between w:val="nil"/>
        </w:pBdr>
        <w:jc w:val="center"/>
      </w:pPr>
      <w:r>
        <w:t>ECE 466 students may work in teams of 2,</w:t>
      </w:r>
    </w:p>
    <w:p w14:paraId="3C8A8F64" w14:textId="77777777" w:rsidR="007370C4" w:rsidRDefault="00405797">
      <w:pPr>
        <w:widowControl w:val="0"/>
        <w:pBdr>
          <w:top w:val="nil"/>
          <w:left w:val="nil"/>
          <w:bottom w:val="nil"/>
          <w:right w:val="nil"/>
          <w:between w:val="nil"/>
        </w:pBdr>
        <w:jc w:val="center"/>
      </w:pPr>
      <w:r>
        <w:t>ECE 566 students must work individually.</w:t>
      </w:r>
    </w:p>
    <w:p w14:paraId="2AABD635" w14:textId="77777777" w:rsidR="007370C4" w:rsidRDefault="007370C4">
      <w:pPr>
        <w:widowControl w:val="0"/>
        <w:pBdr>
          <w:top w:val="nil"/>
          <w:left w:val="nil"/>
          <w:bottom w:val="nil"/>
          <w:right w:val="nil"/>
          <w:between w:val="nil"/>
        </w:pBdr>
        <w:jc w:val="center"/>
      </w:pPr>
    </w:p>
    <w:p w14:paraId="1D4571CB" w14:textId="77777777" w:rsidR="007370C4" w:rsidRDefault="00405797">
      <w:pPr>
        <w:widowControl w:val="0"/>
        <w:pBdr>
          <w:top w:val="nil"/>
          <w:left w:val="nil"/>
          <w:bottom w:val="nil"/>
          <w:right w:val="nil"/>
          <w:between w:val="nil"/>
        </w:pBdr>
        <w:jc w:val="center"/>
        <w:rPr>
          <w:b/>
          <w:strike/>
        </w:rPr>
      </w:pPr>
      <w:r>
        <w:rPr>
          <w:b/>
        </w:rPr>
        <w:t>Due: February 17, 2019, 11:59 pm</w:t>
      </w:r>
    </w:p>
    <w:p w14:paraId="0C2B379D" w14:textId="77777777" w:rsidR="007370C4" w:rsidRDefault="00405797">
      <w:pPr>
        <w:widowControl w:val="0"/>
        <w:pBdr>
          <w:top w:val="nil"/>
          <w:left w:val="nil"/>
          <w:bottom w:val="nil"/>
          <w:right w:val="nil"/>
          <w:between w:val="nil"/>
        </w:pBdr>
        <w:jc w:val="center"/>
      </w:pPr>
      <w:r>
        <w:rPr>
          <w:i/>
          <w:sz w:val="18"/>
          <w:szCs w:val="18"/>
        </w:rPr>
        <w:t xml:space="preserve">You are encouraged to comment </w:t>
      </w:r>
      <w:r>
        <w:rPr>
          <w:i/>
          <w:sz w:val="18"/>
          <w:szCs w:val="18"/>
        </w:rPr>
        <w:t>directly on this document rather than posting questions about the specs, as comments make it easier to understand context.</w:t>
      </w:r>
    </w:p>
    <w:p w14:paraId="710144B8" w14:textId="77777777" w:rsidR="007370C4" w:rsidRDefault="00405797">
      <w:pPr>
        <w:widowControl w:val="0"/>
        <w:pBdr>
          <w:top w:val="nil"/>
          <w:left w:val="nil"/>
          <w:bottom w:val="nil"/>
          <w:right w:val="nil"/>
          <w:between w:val="nil"/>
        </w:pBdr>
        <w:jc w:val="center"/>
      </w:pPr>
      <w:r>
        <w:t xml:space="preserve"> </w:t>
      </w:r>
    </w:p>
    <w:p w14:paraId="58B63A02" w14:textId="77777777" w:rsidR="007370C4" w:rsidRDefault="00405797">
      <w:pPr>
        <w:pStyle w:val="Heading1"/>
        <w:pBdr>
          <w:top w:val="nil"/>
          <w:left w:val="nil"/>
          <w:bottom w:val="nil"/>
          <w:right w:val="nil"/>
          <w:between w:val="nil"/>
        </w:pBdr>
      </w:pPr>
      <w:bookmarkStart w:id="2" w:name="_c6q79aizto7" w:colFirst="0" w:colLast="0"/>
      <w:bookmarkEnd w:id="2"/>
      <w:r>
        <w:t>Objectives</w:t>
      </w:r>
    </w:p>
    <w:p w14:paraId="61DC3F9B" w14:textId="77777777" w:rsidR="007370C4" w:rsidRDefault="00405797">
      <w:pPr>
        <w:widowControl w:val="0"/>
        <w:pBdr>
          <w:top w:val="nil"/>
          <w:left w:val="nil"/>
          <w:bottom w:val="nil"/>
          <w:right w:val="nil"/>
          <w:between w:val="nil"/>
        </w:pBdr>
      </w:pPr>
      <w:r>
        <w:t xml:space="preserve"> </w:t>
      </w:r>
    </w:p>
    <w:p w14:paraId="59811831" w14:textId="77777777" w:rsidR="007370C4" w:rsidRDefault="00405797">
      <w:pPr>
        <w:widowControl w:val="0"/>
        <w:numPr>
          <w:ilvl w:val="0"/>
          <w:numId w:val="7"/>
        </w:numPr>
        <w:pBdr>
          <w:top w:val="nil"/>
          <w:left w:val="nil"/>
          <w:bottom w:val="nil"/>
          <w:right w:val="nil"/>
          <w:between w:val="nil"/>
        </w:pBdr>
      </w:pPr>
      <w:r>
        <w:t xml:space="preserve">Implement an LLVM </w:t>
      </w:r>
      <w:proofErr w:type="spellStart"/>
      <w:r>
        <w:t>bitcode</w:t>
      </w:r>
      <w:proofErr w:type="spellEnd"/>
      <w:r>
        <w:t xml:space="preserve"> generator for a simple programming language.</w:t>
      </w:r>
    </w:p>
    <w:p w14:paraId="4889E572" w14:textId="77777777" w:rsidR="007370C4" w:rsidRDefault="00405797">
      <w:pPr>
        <w:widowControl w:val="0"/>
        <w:numPr>
          <w:ilvl w:val="0"/>
          <w:numId w:val="7"/>
        </w:numPr>
        <w:pBdr>
          <w:top w:val="nil"/>
          <w:left w:val="nil"/>
          <w:bottom w:val="nil"/>
          <w:right w:val="nil"/>
          <w:between w:val="nil"/>
        </w:pBdr>
      </w:pPr>
      <w:r>
        <w:t>Gain experience reading and interpreting a language specification.</w:t>
      </w:r>
    </w:p>
    <w:p w14:paraId="6D34117D" w14:textId="77777777" w:rsidR="007370C4" w:rsidRDefault="00405797">
      <w:pPr>
        <w:widowControl w:val="0"/>
        <w:numPr>
          <w:ilvl w:val="0"/>
          <w:numId w:val="7"/>
        </w:numPr>
        <w:pBdr>
          <w:top w:val="nil"/>
          <w:left w:val="nil"/>
          <w:bottom w:val="nil"/>
          <w:right w:val="nil"/>
          <w:between w:val="nil"/>
        </w:pBdr>
      </w:pPr>
      <w:r>
        <w:t>Gain experience implementing a simple programming language using parser generators: Flex &amp; Bison.</w:t>
      </w:r>
    </w:p>
    <w:p w14:paraId="018FE8C4" w14:textId="77777777" w:rsidR="007370C4" w:rsidRDefault="00405797">
      <w:pPr>
        <w:widowControl w:val="0"/>
        <w:numPr>
          <w:ilvl w:val="0"/>
          <w:numId w:val="7"/>
        </w:numPr>
        <w:pBdr>
          <w:top w:val="nil"/>
          <w:left w:val="nil"/>
          <w:bottom w:val="nil"/>
          <w:right w:val="nil"/>
          <w:between w:val="nil"/>
        </w:pBdr>
      </w:pPr>
      <w:r>
        <w:t>Practice code genera</w:t>
      </w:r>
      <w:r>
        <w:t>tion with LLVM and gain experience using the LLVM software infrastructure.</w:t>
      </w:r>
    </w:p>
    <w:p w14:paraId="08E16087" w14:textId="77777777" w:rsidR="007370C4" w:rsidRDefault="00405797">
      <w:pPr>
        <w:widowControl w:val="0"/>
        <w:numPr>
          <w:ilvl w:val="0"/>
          <w:numId w:val="7"/>
        </w:numPr>
        <w:pBdr>
          <w:top w:val="nil"/>
          <w:left w:val="nil"/>
          <w:bottom w:val="nil"/>
          <w:right w:val="nil"/>
          <w:between w:val="nil"/>
        </w:pBdr>
      </w:pPr>
      <w:r>
        <w:t>Learn to use the course’s project infrastructure.</w:t>
      </w:r>
    </w:p>
    <w:p w14:paraId="4940CCCC" w14:textId="77777777" w:rsidR="007370C4" w:rsidRDefault="00405797">
      <w:pPr>
        <w:widowControl w:val="0"/>
        <w:pBdr>
          <w:top w:val="nil"/>
          <w:left w:val="nil"/>
          <w:bottom w:val="nil"/>
          <w:right w:val="nil"/>
          <w:between w:val="nil"/>
        </w:pBdr>
      </w:pPr>
      <w:r>
        <w:t xml:space="preserve"> </w:t>
      </w:r>
    </w:p>
    <w:p w14:paraId="55FD8477" w14:textId="77777777" w:rsidR="007370C4" w:rsidRDefault="00405797">
      <w:pPr>
        <w:pStyle w:val="Heading1"/>
        <w:widowControl w:val="0"/>
        <w:pBdr>
          <w:top w:val="nil"/>
          <w:left w:val="nil"/>
          <w:bottom w:val="nil"/>
          <w:right w:val="nil"/>
          <w:between w:val="nil"/>
        </w:pBdr>
      </w:pPr>
      <w:bookmarkStart w:id="3" w:name="_7yzi4zto6j74" w:colFirst="0" w:colLast="0"/>
      <w:bookmarkEnd w:id="3"/>
      <w:r>
        <w:t>Description</w:t>
      </w:r>
    </w:p>
    <w:p w14:paraId="79CF9CFF" w14:textId="77777777" w:rsidR="007370C4" w:rsidRDefault="00405797">
      <w:pPr>
        <w:pStyle w:val="Heading2"/>
        <w:widowControl w:val="0"/>
      </w:pPr>
      <w:bookmarkStart w:id="4" w:name="_2ows2y5y6bao" w:colFirst="0" w:colLast="0"/>
      <w:bookmarkEnd w:id="4"/>
      <w:r>
        <w:t>Tokens and Grammar</w:t>
      </w:r>
    </w:p>
    <w:p w14:paraId="2CC6E5B0" w14:textId="77777777" w:rsidR="007370C4" w:rsidRDefault="00405797">
      <w:pPr>
        <w:widowControl w:val="0"/>
        <w:pBdr>
          <w:top w:val="nil"/>
          <w:left w:val="nil"/>
          <w:bottom w:val="nil"/>
          <w:right w:val="nil"/>
          <w:between w:val="nil"/>
        </w:pBdr>
      </w:pPr>
      <w:r>
        <w:t>In this project, you will implement a Lisp inspired programming language that we’ll call P1 that’s described by the following tokens and grammar:</w:t>
      </w:r>
    </w:p>
    <w:p w14:paraId="65665EF0" w14:textId="77777777" w:rsidR="007370C4" w:rsidRDefault="00405797">
      <w:pPr>
        <w:widowControl w:val="0"/>
        <w:pBdr>
          <w:top w:val="nil"/>
          <w:left w:val="nil"/>
          <w:bottom w:val="nil"/>
          <w:right w:val="nil"/>
          <w:between w:val="nil"/>
        </w:pBdr>
      </w:pPr>
      <w: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15"/>
        <w:gridCol w:w="3015"/>
        <w:gridCol w:w="3030"/>
      </w:tblGrid>
      <w:tr w:rsidR="007370C4" w14:paraId="6B029FDC" w14:textId="77777777">
        <w:tc>
          <w:tcPr>
            <w:tcW w:w="3315" w:type="dxa"/>
            <w:shd w:val="clear" w:color="auto" w:fill="auto"/>
            <w:tcMar>
              <w:top w:w="100" w:type="dxa"/>
              <w:left w:w="100" w:type="dxa"/>
              <w:bottom w:w="100" w:type="dxa"/>
              <w:right w:w="100" w:type="dxa"/>
            </w:tcMar>
          </w:tcPr>
          <w:p w14:paraId="2354FA66" w14:textId="77777777" w:rsidR="007370C4" w:rsidRDefault="00405797">
            <w:pPr>
              <w:widowControl w:val="0"/>
              <w:pBdr>
                <w:top w:val="nil"/>
                <w:left w:val="nil"/>
                <w:bottom w:val="nil"/>
                <w:right w:val="nil"/>
                <w:between w:val="nil"/>
              </w:pBdr>
              <w:jc w:val="center"/>
              <w:rPr>
                <w:b/>
              </w:rPr>
            </w:pPr>
            <w:r>
              <w:rPr>
                <w:b/>
              </w:rPr>
              <w:t>Keyword/Regular Expression</w:t>
            </w:r>
          </w:p>
        </w:tc>
        <w:tc>
          <w:tcPr>
            <w:tcW w:w="3015" w:type="dxa"/>
            <w:shd w:val="clear" w:color="auto" w:fill="auto"/>
            <w:tcMar>
              <w:top w:w="100" w:type="dxa"/>
              <w:left w:w="100" w:type="dxa"/>
              <w:bottom w:w="100" w:type="dxa"/>
              <w:right w:w="100" w:type="dxa"/>
            </w:tcMar>
          </w:tcPr>
          <w:p w14:paraId="0E16F366" w14:textId="77777777" w:rsidR="007370C4" w:rsidRDefault="00405797">
            <w:pPr>
              <w:widowControl w:val="0"/>
              <w:pBdr>
                <w:top w:val="nil"/>
                <w:left w:val="nil"/>
                <w:bottom w:val="nil"/>
                <w:right w:val="nil"/>
                <w:between w:val="nil"/>
              </w:pBdr>
              <w:jc w:val="center"/>
              <w:rPr>
                <w:b/>
              </w:rPr>
            </w:pPr>
            <w:r>
              <w:rPr>
                <w:b/>
              </w:rPr>
              <w:t>Token Name</w:t>
            </w:r>
          </w:p>
        </w:tc>
        <w:tc>
          <w:tcPr>
            <w:tcW w:w="3030" w:type="dxa"/>
            <w:shd w:val="clear" w:color="auto" w:fill="auto"/>
            <w:tcMar>
              <w:top w:w="100" w:type="dxa"/>
              <w:left w:w="100" w:type="dxa"/>
              <w:bottom w:w="100" w:type="dxa"/>
              <w:right w:w="100" w:type="dxa"/>
            </w:tcMar>
          </w:tcPr>
          <w:p w14:paraId="21844974" w14:textId="77777777" w:rsidR="007370C4" w:rsidRDefault="00405797">
            <w:pPr>
              <w:widowControl w:val="0"/>
              <w:pBdr>
                <w:top w:val="nil"/>
                <w:left w:val="nil"/>
                <w:bottom w:val="nil"/>
                <w:right w:val="nil"/>
                <w:between w:val="nil"/>
              </w:pBdr>
              <w:jc w:val="center"/>
              <w:rPr>
                <w:b/>
              </w:rPr>
            </w:pPr>
            <w:r>
              <w:rPr>
                <w:b/>
              </w:rPr>
              <w:t>Description</w:t>
            </w:r>
          </w:p>
        </w:tc>
      </w:tr>
      <w:tr w:rsidR="007370C4" w14:paraId="4C64FF85" w14:textId="77777777">
        <w:tc>
          <w:tcPr>
            <w:tcW w:w="3315" w:type="dxa"/>
            <w:shd w:val="clear" w:color="auto" w:fill="auto"/>
            <w:tcMar>
              <w:top w:w="100" w:type="dxa"/>
              <w:left w:w="100" w:type="dxa"/>
              <w:bottom w:w="100" w:type="dxa"/>
              <w:right w:w="100" w:type="dxa"/>
            </w:tcMar>
          </w:tcPr>
          <w:p w14:paraId="5EBBA804" w14:textId="77777777" w:rsidR="007370C4" w:rsidRDefault="00405797">
            <w:pPr>
              <w:widowControl w:val="0"/>
              <w:jc w:val="center"/>
              <w:rPr>
                <w:rFonts w:ascii="Courier New" w:eastAsia="Courier New" w:hAnsi="Courier New" w:cs="Courier New"/>
              </w:rPr>
            </w:pPr>
            <w:r>
              <w:rPr>
                <w:rFonts w:ascii="Courier New" w:eastAsia="Courier New" w:hAnsi="Courier New" w:cs="Courier New"/>
              </w:rPr>
              <w:t>[a-</w:t>
            </w:r>
            <w:proofErr w:type="spellStart"/>
            <w:r>
              <w:rPr>
                <w:rFonts w:ascii="Courier New" w:eastAsia="Courier New" w:hAnsi="Courier New" w:cs="Courier New"/>
              </w:rPr>
              <w:t>zA</w:t>
            </w:r>
            <w:proofErr w:type="spellEnd"/>
            <w:r>
              <w:rPr>
                <w:rFonts w:ascii="Courier New" w:eastAsia="Courier New" w:hAnsi="Courier New" w:cs="Courier New"/>
              </w:rPr>
              <w:t>-Z</w:t>
            </w:r>
            <w:proofErr w:type="gramStart"/>
            <w:r>
              <w:rPr>
                <w:rFonts w:ascii="Courier New" w:eastAsia="Courier New" w:hAnsi="Courier New" w:cs="Courier New"/>
              </w:rPr>
              <w:t>_][</w:t>
            </w:r>
            <w:proofErr w:type="gramEnd"/>
            <w:r>
              <w:rPr>
                <w:rFonts w:ascii="Courier New" w:eastAsia="Courier New" w:hAnsi="Courier New" w:cs="Courier New"/>
              </w:rPr>
              <w:t>a-zA-Z_0-9]*</w:t>
            </w:r>
          </w:p>
        </w:tc>
        <w:tc>
          <w:tcPr>
            <w:tcW w:w="3015" w:type="dxa"/>
            <w:shd w:val="clear" w:color="auto" w:fill="auto"/>
            <w:tcMar>
              <w:top w:w="100" w:type="dxa"/>
              <w:left w:w="100" w:type="dxa"/>
              <w:bottom w:w="100" w:type="dxa"/>
              <w:right w:w="100" w:type="dxa"/>
            </w:tcMar>
          </w:tcPr>
          <w:p w14:paraId="60298D46"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ID</w:t>
            </w:r>
          </w:p>
        </w:tc>
        <w:tc>
          <w:tcPr>
            <w:tcW w:w="3030" w:type="dxa"/>
            <w:shd w:val="clear" w:color="auto" w:fill="auto"/>
            <w:tcMar>
              <w:top w:w="100" w:type="dxa"/>
              <w:left w:w="100" w:type="dxa"/>
              <w:bottom w:w="100" w:type="dxa"/>
              <w:right w:w="100" w:type="dxa"/>
            </w:tcMar>
          </w:tcPr>
          <w:p w14:paraId="351D9EE1" w14:textId="77777777" w:rsidR="007370C4" w:rsidRDefault="00405797">
            <w:pPr>
              <w:pBdr>
                <w:top w:val="nil"/>
                <w:left w:val="nil"/>
                <w:bottom w:val="nil"/>
                <w:right w:val="nil"/>
                <w:between w:val="nil"/>
              </w:pBdr>
              <w:spacing w:line="240" w:lineRule="auto"/>
            </w:pPr>
            <w:r>
              <w:t>These hold temporary results</w:t>
            </w:r>
          </w:p>
        </w:tc>
      </w:tr>
      <w:tr w:rsidR="007370C4" w14:paraId="797827A3" w14:textId="77777777">
        <w:tc>
          <w:tcPr>
            <w:tcW w:w="3315" w:type="dxa"/>
            <w:shd w:val="clear" w:color="auto" w:fill="auto"/>
            <w:tcMar>
              <w:top w:w="100" w:type="dxa"/>
              <w:left w:w="100" w:type="dxa"/>
              <w:bottom w:w="100" w:type="dxa"/>
              <w:right w:w="100" w:type="dxa"/>
            </w:tcMar>
          </w:tcPr>
          <w:p w14:paraId="59AB6CBA"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[0-</w:t>
            </w:r>
            <w:proofErr w:type="gramStart"/>
            <w:r>
              <w:rPr>
                <w:rFonts w:ascii="Courier New" w:eastAsia="Courier New" w:hAnsi="Courier New" w:cs="Courier New"/>
              </w:rPr>
              <w:t>9]+</w:t>
            </w:r>
            <w:proofErr w:type="gramEnd"/>
          </w:p>
        </w:tc>
        <w:tc>
          <w:tcPr>
            <w:tcW w:w="3015" w:type="dxa"/>
            <w:shd w:val="clear" w:color="auto" w:fill="auto"/>
            <w:tcMar>
              <w:top w:w="100" w:type="dxa"/>
              <w:left w:w="100" w:type="dxa"/>
              <w:bottom w:w="100" w:type="dxa"/>
              <w:right w:w="100" w:type="dxa"/>
            </w:tcMar>
          </w:tcPr>
          <w:p w14:paraId="20770C7D"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NUM</w:t>
            </w:r>
          </w:p>
        </w:tc>
        <w:tc>
          <w:tcPr>
            <w:tcW w:w="3030" w:type="dxa"/>
            <w:shd w:val="clear" w:color="auto" w:fill="auto"/>
            <w:tcMar>
              <w:top w:w="100" w:type="dxa"/>
              <w:left w:w="100" w:type="dxa"/>
              <w:bottom w:w="100" w:type="dxa"/>
              <w:right w:w="100" w:type="dxa"/>
            </w:tcMar>
          </w:tcPr>
          <w:p w14:paraId="1226E6FD" w14:textId="77777777" w:rsidR="007370C4" w:rsidRDefault="00405797">
            <w:pPr>
              <w:pBdr>
                <w:top w:val="nil"/>
                <w:left w:val="nil"/>
                <w:bottom w:val="nil"/>
                <w:right w:val="nil"/>
                <w:between w:val="nil"/>
              </w:pBdr>
              <w:spacing w:line="240" w:lineRule="auto"/>
            </w:pPr>
            <w:r>
              <w:t>A decimal number</w:t>
            </w:r>
          </w:p>
        </w:tc>
      </w:tr>
      <w:tr w:rsidR="007370C4" w14:paraId="3F5A7F13" w14:textId="77777777">
        <w:tc>
          <w:tcPr>
            <w:tcW w:w="3315" w:type="dxa"/>
            <w:shd w:val="clear" w:color="auto" w:fill="auto"/>
            <w:tcMar>
              <w:top w:w="100" w:type="dxa"/>
              <w:left w:w="100" w:type="dxa"/>
              <w:bottom w:w="100" w:type="dxa"/>
              <w:right w:w="100" w:type="dxa"/>
            </w:tcMar>
          </w:tcPr>
          <w:p w14:paraId="11958D1B"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w:t>
            </w:r>
          </w:p>
        </w:tc>
        <w:tc>
          <w:tcPr>
            <w:tcW w:w="3015" w:type="dxa"/>
            <w:shd w:val="clear" w:color="auto" w:fill="auto"/>
            <w:tcMar>
              <w:top w:w="100" w:type="dxa"/>
              <w:left w:w="100" w:type="dxa"/>
              <w:bottom w:w="100" w:type="dxa"/>
              <w:right w:w="100" w:type="dxa"/>
            </w:tcMar>
          </w:tcPr>
          <w:p w14:paraId="31530613"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MINUS</w:t>
            </w:r>
          </w:p>
        </w:tc>
        <w:tc>
          <w:tcPr>
            <w:tcW w:w="3030" w:type="dxa"/>
            <w:shd w:val="clear" w:color="auto" w:fill="auto"/>
            <w:tcMar>
              <w:top w:w="100" w:type="dxa"/>
              <w:left w:w="100" w:type="dxa"/>
              <w:bottom w:w="100" w:type="dxa"/>
              <w:right w:w="100" w:type="dxa"/>
            </w:tcMar>
          </w:tcPr>
          <w:p w14:paraId="591CC265" w14:textId="77777777" w:rsidR="007370C4" w:rsidRDefault="00405797">
            <w:pPr>
              <w:pBdr>
                <w:top w:val="nil"/>
                <w:left w:val="nil"/>
                <w:bottom w:val="nil"/>
                <w:right w:val="nil"/>
                <w:between w:val="nil"/>
              </w:pBdr>
              <w:spacing w:line="240" w:lineRule="auto"/>
            </w:pPr>
            <w:r>
              <w:t>Unary minus operation.</w:t>
            </w:r>
          </w:p>
        </w:tc>
      </w:tr>
      <w:tr w:rsidR="007370C4" w14:paraId="077FB3CC" w14:textId="77777777">
        <w:tc>
          <w:tcPr>
            <w:tcW w:w="3315" w:type="dxa"/>
            <w:shd w:val="clear" w:color="auto" w:fill="auto"/>
            <w:tcMar>
              <w:top w:w="100" w:type="dxa"/>
              <w:left w:w="100" w:type="dxa"/>
              <w:bottom w:w="100" w:type="dxa"/>
              <w:right w:w="100" w:type="dxa"/>
            </w:tcMar>
          </w:tcPr>
          <w:p w14:paraId="0DC9C257"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w:t>
            </w:r>
          </w:p>
        </w:tc>
        <w:tc>
          <w:tcPr>
            <w:tcW w:w="3015" w:type="dxa"/>
            <w:shd w:val="clear" w:color="auto" w:fill="auto"/>
            <w:tcMar>
              <w:top w:w="100" w:type="dxa"/>
              <w:left w:w="100" w:type="dxa"/>
              <w:bottom w:w="100" w:type="dxa"/>
              <w:right w:w="100" w:type="dxa"/>
            </w:tcMar>
          </w:tcPr>
          <w:p w14:paraId="10312D32"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PLUS</w:t>
            </w:r>
          </w:p>
        </w:tc>
        <w:tc>
          <w:tcPr>
            <w:tcW w:w="3030" w:type="dxa"/>
            <w:shd w:val="clear" w:color="auto" w:fill="auto"/>
            <w:tcMar>
              <w:top w:w="100" w:type="dxa"/>
              <w:left w:w="100" w:type="dxa"/>
              <w:bottom w:w="100" w:type="dxa"/>
              <w:right w:w="100" w:type="dxa"/>
            </w:tcMar>
          </w:tcPr>
          <w:p w14:paraId="499F835F" w14:textId="77777777" w:rsidR="007370C4" w:rsidRDefault="00405797">
            <w:pPr>
              <w:pBdr>
                <w:top w:val="nil"/>
                <w:left w:val="nil"/>
                <w:bottom w:val="nil"/>
                <w:right w:val="nil"/>
                <w:between w:val="nil"/>
              </w:pBdr>
              <w:spacing w:line="240" w:lineRule="auto"/>
            </w:pPr>
            <w:r>
              <w:t>Addition operation.</w:t>
            </w:r>
          </w:p>
        </w:tc>
      </w:tr>
      <w:tr w:rsidR="007370C4" w14:paraId="209864E9" w14:textId="77777777">
        <w:tc>
          <w:tcPr>
            <w:tcW w:w="3315" w:type="dxa"/>
            <w:shd w:val="clear" w:color="auto" w:fill="auto"/>
            <w:tcMar>
              <w:top w:w="100" w:type="dxa"/>
              <w:left w:w="100" w:type="dxa"/>
              <w:bottom w:w="100" w:type="dxa"/>
              <w:right w:w="100" w:type="dxa"/>
            </w:tcMar>
          </w:tcPr>
          <w:p w14:paraId="49215C3F"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w:t>
            </w:r>
          </w:p>
        </w:tc>
        <w:tc>
          <w:tcPr>
            <w:tcW w:w="3015" w:type="dxa"/>
            <w:shd w:val="clear" w:color="auto" w:fill="auto"/>
            <w:tcMar>
              <w:top w:w="100" w:type="dxa"/>
              <w:left w:w="100" w:type="dxa"/>
              <w:bottom w:w="100" w:type="dxa"/>
              <w:right w:w="100" w:type="dxa"/>
            </w:tcMar>
          </w:tcPr>
          <w:p w14:paraId="1FDCAD23"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MULTIPLY</w:t>
            </w:r>
          </w:p>
        </w:tc>
        <w:tc>
          <w:tcPr>
            <w:tcW w:w="3030" w:type="dxa"/>
            <w:shd w:val="clear" w:color="auto" w:fill="auto"/>
            <w:tcMar>
              <w:top w:w="100" w:type="dxa"/>
              <w:left w:w="100" w:type="dxa"/>
              <w:bottom w:w="100" w:type="dxa"/>
              <w:right w:w="100" w:type="dxa"/>
            </w:tcMar>
          </w:tcPr>
          <w:p w14:paraId="6FEADFCB" w14:textId="77777777" w:rsidR="007370C4" w:rsidRDefault="00405797">
            <w:pPr>
              <w:pBdr>
                <w:top w:val="nil"/>
                <w:left w:val="nil"/>
                <w:bottom w:val="nil"/>
                <w:right w:val="nil"/>
                <w:between w:val="nil"/>
              </w:pBdr>
              <w:spacing w:line="240" w:lineRule="auto"/>
            </w:pPr>
            <w:r>
              <w:t>Multiply operation.</w:t>
            </w:r>
          </w:p>
        </w:tc>
      </w:tr>
      <w:tr w:rsidR="007370C4" w14:paraId="3C663CD8" w14:textId="77777777">
        <w:tc>
          <w:tcPr>
            <w:tcW w:w="3315" w:type="dxa"/>
            <w:shd w:val="clear" w:color="auto" w:fill="auto"/>
            <w:tcMar>
              <w:top w:w="100" w:type="dxa"/>
              <w:left w:w="100" w:type="dxa"/>
              <w:bottom w:w="100" w:type="dxa"/>
              <w:right w:w="100" w:type="dxa"/>
            </w:tcMar>
          </w:tcPr>
          <w:p w14:paraId="1164035B"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w:t>
            </w:r>
          </w:p>
        </w:tc>
        <w:tc>
          <w:tcPr>
            <w:tcW w:w="3015" w:type="dxa"/>
            <w:shd w:val="clear" w:color="auto" w:fill="auto"/>
            <w:tcMar>
              <w:top w:w="100" w:type="dxa"/>
              <w:left w:w="100" w:type="dxa"/>
              <w:bottom w:w="100" w:type="dxa"/>
              <w:right w:w="100" w:type="dxa"/>
            </w:tcMar>
          </w:tcPr>
          <w:p w14:paraId="44E18330"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DIVIDE</w:t>
            </w:r>
          </w:p>
        </w:tc>
        <w:tc>
          <w:tcPr>
            <w:tcW w:w="3030" w:type="dxa"/>
            <w:shd w:val="clear" w:color="auto" w:fill="auto"/>
            <w:tcMar>
              <w:top w:w="100" w:type="dxa"/>
              <w:left w:w="100" w:type="dxa"/>
              <w:bottom w:w="100" w:type="dxa"/>
              <w:right w:w="100" w:type="dxa"/>
            </w:tcMar>
          </w:tcPr>
          <w:p w14:paraId="1A72AD12" w14:textId="77777777" w:rsidR="007370C4" w:rsidRDefault="00405797">
            <w:pPr>
              <w:pBdr>
                <w:top w:val="nil"/>
                <w:left w:val="nil"/>
                <w:bottom w:val="nil"/>
                <w:right w:val="nil"/>
                <w:between w:val="nil"/>
              </w:pBdr>
              <w:spacing w:line="240" w:lineRule="auto"/>
            </w:pPr>
            <w:r>
              <w:t>Divide operation.</w:t>
            </w:r>
          </w:p>
        </w:tc>
      </w:tr>
      <w:tr w:rsidR="007370C4" w14:paraId="156FF744" w14:textId="77777777">
        <w:tc>
          <w:tcPr>
            <w:tcW w:w="3315" w:type="dxa"/>
            <w:tcMar>
              <w:top w:w="100" w:type="dxa"/>
              <w:left w:w="100" w:type="dxa"/>
              <w:bottom w:w="100" w:type="dxa"/>
              <w:right w:w="100" w:type="dxa"/>
            </w:tcMar>
          </w:tcPr>
          <w:p w14:paraId="3938F1E0"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lastRenderedPageBreak/>
              <w:t>(</w:t>
            </w:r>
          </w:p>
        </w:tc>
        <w:tc>
          <w:tcPr>
            <w:tcW w:w="3015" w:type="dxa"/>
            <w:tcMar>
              <w:top w:w="100" w:type="dxa"/>
              <w:left w:w="100" w:type="dxa"/>
              <w:bottom w:w="100" w:type="dxa"/>
              <w:right w:w="100" w:type="dxa"/>
            </w:tcMar>
          </w:tcPr>
          <w:p w14:paraId="58A3FC2F"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LPAREN</w:t>
            </w:r>
          </w:p>
        </w:tc>
        <w:tc>
          <w:tcPr>
            <w:tcW w:w="3030" w:type="dxa"/>
            <w:tcMar>
              <w:top w:w="100" w:type="dxa"/>
              <w:left w:w="100" w:type="dxa"/>
              <w:bottom w:w="100" w:type="dxa"/>
              <w:right w:w="100" w:type="dxa"/>
            </w:tcMar>
          </w:tcPr>
          <w:p w14:paraId="260E80CD" w14:textId="77777777" w:rsidR="007370C4" w:rsidRDefault="00405797">
            <w:pPr>
              <w:pBdr>
                <w:top w:val="nil"/>
                <w:left w:val="nil"/>
                <w:bottom w:val="nil"/>
                <w:right w:val="nil"/>
                <w:between w:val="nil"/>
              </w:pBdr>
              <w:spacing w:line="240" w:lineRule="auto"/>
            </w:pPr>
            <w:r>
              <w:t>Open parentheses.</w:t>
            </w:r>
          </w:p>
        </w:tc>
      </w:tr>
      <w:tr w:rsidR="007370C4" w14:paraId="5161BDCD" w14:textId="77777777">
        <w:tc>
          <w:tcPr>
            <w:tcW w:w="3315" w:type="dxa"/>
            <w:tcMar>
              <w:top w:w="100" w:type="dxa"/>
              <w:left w:w="100" w:type="dxa"/>
              <w:bottom w:w="100" w:type="dxa"/>
              <w:right w:w="100" w:type="dxa"/>
            </w:tcMar>
          </w:tcPr>
          <w:p w14:paraId="036DA76D"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w:t>
            </w:r>
          </w:p>
        </w:tc>
        <w:tc>
          <w:tcPr>
            <w:tcW w:w="3015" w:type="dxa"/>
            <w:tcMar>
              <w:top w:w="100" w:type="dxa"/>
              <w:left w:w="100" w:type="dxa"/>
              <w:bottom w:w="100" w:type="dxa"/>
              <w:right w:w="100" w:type="dxa"/>
            </w:tcMar>
          </w:tcPr>
          <w:p w14:paraId="20BCAB29"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RPAREN</w:t>
            </w:r>
          </w:p>
        </w:tc>
        <w:tc>
          <w:tcPr>
            <w:tcW w:w="3030" w:type="dxa"/>
            <w:tcMar>
              <w:top w:w="100" w:type="dxa"/>
              <w:left w:w="100" w:type="dxa"/>
              <w:bottom w:w="100" w:type="dxa"/>
              <w:right w:w="100" w:type="dxa"/>
            </w:tcMar>
          </w:tcPr>
          <w:p w14:paraId="00FEFDF8" w14:textId="77777777" w:rsidR="007370C4" w:rsidRDefault="00405797">
            <w:pPr>
              <w:spacing w:line="240" w:lineRule="auto"/>
            </w:pPr>
            <w:r>
              <w:t>Close parentheses.</w:t>
            </w:r>
          </w:p>
        </w:tc>
      </w:tr>
      <w:tr w:rsidR="007370C4" w14:paraId="13DF04FF" w14:textId="77777777">
        <w:tc>
          <w:tcPr>
            <w:tcW w:w="3315" w:type="dxa"/>
            <w:tcMar>
              <w:top w:w="100" w:type="dxa"/>
              <w:left w:w="100" w:type="dxa"/>
              <w:bottom w:w="100" w:type="dxa"/>
              <w:right w:w="100" w:type="dxa"/>
            </w:tcMar>
          </w:tcPr>
          <w:p w14:paraId="2DBB4FD8" w14:textId="77777777" w:rsidR="007370C4" w:rsidRDefault="00405797">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setq</w:t>
            </w:r>
            <w:proofErr w:type="spellEnd"/>
          </w:p>
        </w:tc>
        <w:tc>
          <w:tcPr>
            <w:tcW w:w="3015" w:type="dxa"/>
            <w:tcMar>
              <w:top w:w="100" w:type="dxa"/>
              <w:left w:w="100" w:type="dxa"/>
              <w:bottom w:w="100" w:type="dxa"/>
              <w:right w:w="100" w:type="dxa"/>
            </w:tcMar>
          </w:tcPr>
          <w:p w14:paraId="05F2E5C4"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SETQ</w:t>
            </w:r>
          </w:p>
        </w:tc>
        <w:tc>
          <w:tcPr>
            <w:tcW w:w="3030" w:type="dxa"/>
            <w:tcMar>
              <w:top w:w="100" w:type="dxa"/>
              <w:left w:w="100" w:type="dxa"/>
              <w:bottom w:w="100" w:type="dxa"/>
              <w:right w:w="100" w:type="dxa"/>
            </w:tcMar>
          </w:tcPr>
          <w:p w14:paraId="526550F1" w14:textId="77777777" w:rsidR="007370C4" w:rsidRDefault="00405797">
            <w:pPr>
              <w:pBdr>
                <w:top w:val="nil"/>
                <w:left w:val="nil"/>
                <w:bottom w:val="nil"/>
                <w:right w:val="nil"/>
                <w:between w:val="nil"/>
              </w:pBdr>
              <w:spacing w:line="240" w:lineRule="auto"/>
            </w:pPr>
            <w:r>
              <w:t>Keyword used to create a variable.</w:t>
            </w:r>
          </w:p>
        </w:tc>
      </w:tr>
      <w:tr w:rsidR="007370C4" w14:paraId="3FCA8767" w14:textId="77777777">
        <w:tc>
          <w:tcPr>
            <w:tcW w:w="3315" w:type="dxa"/>
            <w:tcMar>
              <w:top w:w="100" w:type="dxa"/>
              <w:left w:w="100" w:type="dxa"/>
              <w:bottom w:w="100" w:type="dxa"/>
              <w:right w:w="100" w:type="dxa"/>
            </w:tcMar>
          </w:tcPr>
          <w:p w14:paraId="6DCF5D23"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min</w:t>
            </w:r>
          </w:p>
        </w:tc>
        <w:tc>
          <w:tcPr>
            <w:tcW w:w="3015" w:type="dxa"/>
            <w:tcMar>
              <w:top w:w="100" w:type="dxa"/>
              <w:left w:w="100" w:type="dxa"/>
              <w:bottom w:w="100" w:type="dxa"/>
              <w:right w:w="100" w:type="dxa"/>
            </w:tcMar>
          </w:tcPr>
          <w:p w14:paraId="4734F1E3"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MIN</w:t>
            </w:r>
          </w:p>
        </w:tc>
        <w:tc>
          <w:tcPr>
            <w:tcW w:w="3030" w:type="dxa"/>
            <w:tcMar>
              <w:top w:w="100" w:type="dxa"/>
              <w:left w:w="100" w:type="dxa"/>
              <w:bottom w:w="100" w:type="dxa"/>
              <w:right w:w="100" w:type="dxa"/>
            </w:tcMar>
          </w:tcPr>
          <w:p w14:paraId="55307A24" w14:textId="77777777" w:rsidR="007370C4" w:rsidRDefault="00405797">
            <w:pPr>
              <w:spacing w:line="240" w:lineRule="auto"/>
            </w:pPr>
            <w:r>
              <w:t>Keyword used to calculate minimum of values.</w:t>
            </w:r>
          </w:p>
        </w:tc>
      </w:tr>
      <w:tr w:rsidR="007370C4" w14:paraId="061853C5" w14:textId="77777777">
        <w:tc>
          <w:tcPr>
            <w:tcW w:w="3315" w:type="dxa"/>
            <w:tcMar>
              <w:top w:w="100" w:type="dxa"/>
              <w:left w:w="100" w:type="dxa"/>
              <w:bottom w:w="100" w:type="dxa"/>
              <w:right w:w="100" w:type="dxa"/>
            </w:tcMar>
          </w:tcPr>
          <w:p w14:paraId="57B94977"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max</w:t>
            </w:r>
          </w:p>
        </w:tc>
        <w:tc>
          <w:tcPr>
            <w:tcW w:w="3015" w:type="dxa"/>
            <w:tcMar>
              <w:top w:w="100" w:type="dxa"/>
              <w:left w:w="100" w:type="dxa"/>
              <w:bottom w:w="100" w:type="dxa"/>
              <w:right w:w="100" w:type="dxa"/>
            </w:tcMar>
          </w:tcPr>
          <w:p w14:paraId="7A444C45"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MAX</w:t>
            </w:r>
          </w:p>
        </w:tc>
        <w:tc>
          <w:tcPr>
            <w:tcW w:w="3030" w:type="dxa"/>
            <w:tcMar>
              <w:top w:w="100" w:type="dxa"/>
              <w:left w:w="100" w:type="dxa"/>
              <w:bottom w:w="100" w:type="dxa"/>
              <w:right w:w="100" w:type="dxa"/>
            </w:tcMar>
          </w:tcPr>
          <w:p w14:paraId="292EDE71" w14:textId="77777777" w:rsidR="007370C4" w:rsidRDefault="00405797">
            <w:pPr>
              <w:spacing w:line="240" w:lineRule="auto"/>
            </w:pPr>
            <w:r>
              <w:t>Keyword used to calculate maximum of values.</w:t>
            </w:r>
          </w:p>
        </w:tc>
      </w:tr>
      <w:tr w:rsidR="007370C4" w14:paraId="3DF6E722" w14:textId="77777777">
        <w:tc>
          <w:tcPr>
            <w:tcW w:w="3315" w:type="dxa"/>
            <w:tcMar>
              <w:top w:w="100" w:type="dxa"/>
              <w:left w:w="100" w:type="dxa"/>
              <w:bottom w:w="100" w:type="dxa"/>
              <w:right w:w="100" w:type="dxa"/>
            </w:tcMar>
          </w:tcPr>
          <w:p w14:paraId="6E526150" w14:textId="77777777" w:rsidR="007370C4" w:rsidRDefault="00405797">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aref</w:t>
            </w:r>
            <w:proofErr w:type="spellEnd"/>
          </w:p>
        </w:tc>
        <w:tc>
          <w:tcPr>
            <w:tcW w:w="3015" w:type="dxa"/>
            <w:tcMar>
              <w:top w:w="100" w:type="dxa"/>
              <w:left w:w="100" w:type="dxa"/>
              <w:bottom w:w="100" w:type="dxa"/>
              <w:right w:w="100" w:type="dxa"/>
            </w:tcMar>
          </w:tcPr>
          <w:p w14:paraId="696C3578"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AREF</w:t>
            </w:r>
          </w:p>
        </w:tc>
        <w:tc>
          <w:tcPr>
            <w:tcW w:w="3030" w:type="dxa"/>
            <w:tcMar>
              <w:top w:w="100" w:type="dxa"/>
              <w:left w:w="100" w:type="dxa"/>
              <w:bottom w:w="100" w:type="dxa"/>
              <w:right w:w="100" w:type="dxa"/>
            </w:tcMar>
          </w:tcPr>
          <w:p w14:paraId="774C1CB9" w14:textId="77777777" w:rsidR="007370C4" w:rsidRDefault="00405797">
            <w:pPr>
              <w:pBdr>
                <w:top w:val="nil"/>
                <w:left w:val="nil"/>
                <w:bottom w:val="nil"/>
                <w:right w:val="nil"/>
                <w:between w:val="nil"/>
              </w:pBdr>
              <w:spacing w:line="240" w:lineRule="auto"/>
            </w:pPr>
            <w:r>
              <w:t>Keyword used to access an array.</w:t>
            </w:r>
          </w:p>
        </w:tc>
      </w:tr>
      <w:tr w:rsidR="007370C4" w14:paraId="65DED250" w14:textId="77777777">
        <w:tc>
          <w:tcPr>
            <w:tcW w:w="3315" w:type="dxa"/>
            <w:tcMar>
              <w:top w:w="100" w:type="dxa"/>
              <w:left w:w="100" w:type="dxa"/>
              <w:bottom w:w="100" w:type="dxa"/>
              <w:right w:w="100" w:type="dxa"/>
            </w:tcMar>
          </w:tcPr>
          <w:p w14:paraId="440DDBFE" w14:textId="77777777" w:rsidR="007370C4" w:rsidRDefault="00405797">
            <w:pPr>
              <w:widowControl w:val="0"/>
              <w:pBdr>
                <w:top w:val="nil"/>
                <w:left w:val="nil"/>
                <w:bottom w:val="nil"/>
                <w:right w:val="nil"/>
                <w:between w:val="nil"/>
              </w:pBdr>
              <w:jc w:val="center"/>
              <w:rPr>
                <w:rFonts w:ascii="Courier New" w:eastAsia="Courier New" w:hAnsi="Courier New" w:cs="Courier New"/>
              </w:rPr>
            </w:pPr>
            <w:proofErr w:type="spellStart"/>
            <w:r>
              <w:rPr>
                <w:rFonts w:ascii="Courier New" w:eastAsia="Courier New" w:hAnsi="Courier New" w:cs="Courier New"/>
              </w:rPr>
              <w:t>setf</w:t>
            </w:r>
            <w:proofErr w:type="spellEnd"/>
          </w:p>
        </w:tc>
        <w:tc>
          <w:tcPr>
            <w:tcW w:w="3015" w:type="dxa"/>
            <w:tcMar>
              <w:top w:w="100" w:type="dxa"/>
              <w:left w:w="100" w:type="dxa"/>
              <w:bottom w:w="100" w:type="dxa"/>
              <w:right w:w="100" w:type="dxa"/>
            </w:tcMar>
          </w:tcPr>
          <w:p w14:paraId="62BD748A"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SETF</w:t>
            </w:r>
          </w:p>
        </w:tc>
        <w:tc>
          <w:tcPr>
            <w:tcW w:w="3030" w:type="dxa"/>
            <w:tcMar>
              <w:top w:w="100" w:type="dxa"/>
              <w:left w:w="100" w:type="dxa"/>
              <w:bottom w:w="100" w:type="dxa"/>
              <w:right w:w="100" w:type="dxa"/>
            </w:tcMar>
          </w:tcPr>
          <w:p w14:paraId="192CC719" w14:textId="77777777" w:rsidR="007370C4" w:rsidRDefault="00405797">
            <w:pPr>
              <w:pBdr>
                <w:top w:val="nil"/>
                <w:left w:val="nil"/>
                <w:bottom w:val="nil"/>
                <w:right w:val="nil"/>
                <w:between w:val="nil"/>
              </w:pBdr>
              <w:spacing w:line="240" w:lineRule="auto"/>
            </w:pPr>
            <w:r>
              <w:t>Keyword used to modify an array.</w:t>
            </w:r>
          </w:p>
        </w:tc>
      </w:tr>
      <w:tr w:rsidR="007370C4" w14:paraId="76DAA2A7" w14:textId="77777777">
        <w:tc>
          <w:tcPr>
            <w:tcW w:w="3315" w:type="dxa"/>
            <w:tcMar>
              <w:top w:w="100" w:type="dxa"/>
              <w:left w:w="100" w:type="dxa"/>
              <w:bottom w:w="100" w:type="dxa"/>
              <w:right w:w="100" w:type="dxa"/>
            </w:tcMar>
          </w:tcPr>
          <w:p w14:paraId="303724CD"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make-array</w:t>
            </w:r>
          </w:p>
        </w:tc>
        <w:tc>
          <w:tcPr>
            <w:tcW w:w="3015" w:type="dxa"/>
            <w:tcMar>
              <w:top w:w="100" w:type="dxa"/>
              <w:left w:w="100" w:type="dxa"/>
              <w:bottom w:w="100" w:type="dxa"/>
              <w:right w:w="100" w:type="dxa"/>
            </w:tcMar>
          </w:tcPr>
          <w:p w14:paraId="4E8B88DD" w14:textId="77777777" w:rsidR="007370C4" w:rsidRDefault="00405797">
            <w:pPr>
              <w:widowControl w:val="0"/>
              <w:pBdr>
                <w:top w:val="nil"/>
                <w:left w:val="nil"/>
                <w:bottom w:val="nil"/>
                <w:right w:val="nil"/>
                <w:between w:val="nil"/>
              </w:pBdr>
              <w:jc w:val="center"/>
              <w:rPr>
                <w:rFonts w:ascii="Courier New" w:eastAsia="Courier New" w:hAnsi="Courier New" w:cs="Courier New"/>
              </w:rPr>
            </w:pPr>
            <w:r>
              <w:rPr>
                <w:rFonts w:ascii="Courier New" w:eastAsia="Courier New" w:hAnsi="Courier New" w:cs="Courier New"/>
              </w:rPr>
              <w:t>MAKEARRAY</w:t>
            </w:r>
          </w:p>
        </w:tc>
        <w:tc>
          <w:tcPr>
            <w:tcW w:w="3030" w:type="dxa"/>
            <w:tcMar>
              <w:top w:w="100" w:type="dxa"/>
              <w:left w:w="100" w:type="dxa"/>
              <w:bottom w:w="100" w:type="dxa"/>
              <w:right w:w="100" w:type="dxa"/>
            </w:tcMar>
          </w:tcPr>
          <w:p w14:paraId="5A0E6F8F" w14:textId="77777777" w:rsidR="007370C4" w:rsidRDefault="00405797">
            <w:pPr>
              <w:pBdr>
                <w:top w:val="nil"/>
                <w:left w:val="nil"/>
                <w:bottom w:val="nil"/>
                <w:right w:val="nil"/>
                <w:between w:val="nil"/>
              </w:pBdr>
              <w:spacing w:line="240" w:lineRule="auto"/>
            </w:pPr>
            <w:r>
              <w:t>Keyword used to create an array.</w:t>
            </w:r>
          </w:p>
        </w:tc>
      </w:tr>
    </w:tbl>
    <w:p w14:paraId="3C9EDB7A" w14:textId="77777777" w:rsidR="007370C4" w:rsidRDefault="007370C4">
      <w:pPr>
        <w:widowControl w:val="0"/>
        <w:pBdr>
          <w:top w:val="nil"/>
          <w:left w:val="nil"/>
          <w:bottom w:val="nil"/>
          <w:right w:val="nil"/>
          <w:between w:val="nil"/>
        </w:pBdr>
        <w:rPr>
          <w:rFonts w:ascii="Courier New" w:eastAsia="Courier New" w:hAnsi="Courier New" w:cs="Courier New"/>
        </w:rPr>
      </w:pPr>
    </w:p>
    <w:p w14:paraId="3556A612" w14:textId="77777777" w:rsidR="007370C4" w:rsidRDefault="007370C4">
      <w:pPr>
        <w:widowControl w:val="0"/>
        <w:pBdr>
          <w:top w:val="nil"/>
          <w:left w:val="nil"/>
          <w:bottom w:val="nil"/>
          <w:right w:val="nil"/>
          <w:between w:val="nil"/>
        </w:pBdr>
      </w:pPr>
    </w:p>
    <w:p w14:paraId="582DD6B5" w14:textId="77777777" w:rsidR="007370C4" w:rsidRDefault="00405797">
      <w:pPr>
        <w:widowControl w:val="0"/>
        <w:pBdr>
          <w:top w:val="nil"/>
          <w:left w:val="nil"/>
          <w:bottom w:val="nil"/>
          <w:right w:val="nil"/>
          <w:between w:val="nil"/>
        </w:pBdr>
      </w:pPr>
      <w:r>
        <w:t>The grammar for the P1 language is given by the following rules:</w:t>
      </w:r>
    </w:p>
    <w:p w14:paraId="7192B33F" w14:textId="77777777" w:rsidR="007370C4" w:rsidRDefault="00405797">
      <w:pPr>
        <w:widowControl w:val="0"/>
        <w:pBdr>
          <w:top w:val="nil"/>
          <w:left w:val="nil"/>
          <w:bottom w:val="nil"/>
          <w:right w:val="nil"/>
          <w:between w:val="nil"/>
        </w:pBdr>
      </w:pPr>
      <w:r>
        <w:t xml:space="preserve"> </w:t>
      </w:r>
    </w:p>
    <w:p w14:paraId="23F35B65" w14:textId="77777777" w:rsidR="007370C4" w:rsidRDefault="00405797">
      <w:pPr>
        <w:widowControl w:val="0"/>
        <w:pBdr>
          <w:top w:val="nil"/>
          <w:left w:val="nil"/>
          <w:bottom w:val="nil"/>
          <w:right w:val="nil"/>
          <w:between w:val="nil"/>
        </w:pBdr>
        <w:rPr>
          <w:rFonts w:ascii="Courier New" w:eastAsia="Courier New" w:hAnsi="Courier New" w:cs="Courier New"/>
        </w:rPr>
      </w:pPr>
      <w:proofErr w:type="gramStart"/>
      <w:r>
        <w:rPr>
          <w:rFonts w:ascii="Courier New" w:eastAsia="Courier New" w:hAnsi="Courier New" w:cs="Courier New"/>
        </w:rPr>
        <w:t>program :</w:t>
      </w:r>
      <w:proofErr w:type="gramEnd"/>
      <w:r>
        <w:rPr>
          <w:rFonts w:ascii="Courier New" w:eastAsia="Courier New" w:hAnsi="Courier New" w:cs="Courier New"/>
        </w:rPr>
        <w:t xml:space="preserve"> </w:t>
      </w:r>
      <w:proofErr w:type="spellStart"/>
      <w:r>
        <w:rPr>
          <w:rFonts w:ascii="Courier New" w:eastAsia="Courier New" w:hAnsi="Courier New" w:cs="Courier New"/>
        </w:rPr>
        <w:t>exprlist</w:t>
      </w:r>
      <w:proofErr w:type="spellEnd"/>
      <w:r>
        <w:rPr>
          <w:rFonts w:ascii="Courier New" w:eastAsia="Courier New" w:hAnsi="Courier New" w:cs="Courier New"/>
        </w:rPr>
        <w:t xml:space="preserve"> ;</w:t>
      </w:r>
    </w:p>
    <w:p w14:paraId="4A05ED8F" w14:textId="77777777" w:rsidR="007370C4" w:rsidRDefault="00405797">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exprlist</w:t>
      </w:r>
      <w:proofErr w:type="spellEnd"/>
      <w:r>
        <w:rPr>
          <w:rFonts w:ascii="Courier New" w:eastAsia="Courier New" w:hAnsi="Courier New" w:cs="Courier New"/>
        </w:rPr>
        <w:t xml:space="preserve">:  </w:t>
      </w:r>
      <w:proofErr w:type="spellStart"/>
      <w:r>
        <w:rPr>
          <w:rFonts w:ascii="Courier New" w:eastAsia="Courier New" w:hAnsi="Courier New" w:cs="Courier New"/>
        </w:rPr>
        <w:t>exprlist</w:t>
      </w:r>
      <w:proofErr w:type="spellEnd"/>
      <w:r>
        <w:rPr>
          <w:rFonts w:ascii="Courier New" w:eastAsia="Courier New" w:hAnsi="Courier New" w:cs="Courier New"/>
        </w:rPr>
        <w:t xml:space="preserve"> expr | </w:t>
      </w:r>
      <w:proofErr w:type="gramStart"/>
      <w:r>
        <w:rPr>
          <w:rFonts w:ascii="Courier New" w:eastAsia="Courier New" w:hAnsi="Courier New" w:cs="Courier New"/>
        </w:rPr>
        <w:t>expr;</w:t>
      </w:r>
      <w:proofErr w:type="gramEnd"/>
    </w:p>
    <w:p w14:paraId="607765CF"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expr: LPAREN MINUS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5F898E63"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PLUS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3B286427"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MULTIPLY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1796ED22"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DIVIDE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 </w:t>
      </w:r>
    </w:p>
    <w:p w14:paraId="1413F756"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SETQ ID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p w14:paraId="5D046ABE"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MIN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0D7FE653"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MAX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7EB3B5D2"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AREF ID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p w14:paraId="4F5337EB"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Next two rules for 566 only </w:t>
      </w:r>
    </w:p>
    <w:p w14:paraId="46950B50"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SETF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p w14:paraId="5EDFC6D7"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|LPAREN MAKEARRAY ID NUM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p w14:paraId="49DC0A96"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 </w:t>
      </w:r>
    </w:p>
    <w:p w14:paraId="198EE639" w14:textId="77777777" w:rsidR="007370C4" w:rsidRDefault="007370C4">
      <w:pPr>
        <w:widowControl w:val="0"/>
        <w:pBdr>
          <w:top w:val="nil"/>
          <w:left w:val="nil"/>
          <w:bottom w:val="nil"/>
          <w:right w:val="nil"/>
          <w:between w:val="nil"/>
        </w:pBdr>
        <w:rPr>
          <w:rFonts w:ascii="Courier New" w:eastAsia="Courier New" w:hAnsi="Courier New" w:cs="Courier New"/>
        </w:rPr>
      </w:pPr>
    </w:p>
    <w:p w14:paraId="1A22E85C" w14:textId="77777777" w:rsidR="007370C4" w:rsidRDefault="00405797">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 </w:t>
      </w:r>
      <w:proofErr w:type="spellStart"/>
      <w:r>
        <w:rPr>
          <w:rFonts w:ascii="Courier New" w:eastAsia="Courier New" w:hAnsi="Courier New" w:cs="Courier New"/>
        </w:rPr>
        <w:t>token_or_</w:t>
      </w:r>
      <w:proofErr w:type="gramStart"/>
      <w:r>
        <w:rPr>
          <w:rFonts w:ascii="Courier New" w:eastAsia="Courier New" w:hAnsi="Courier New" w:cs="Courier New"/>
        </w:rPr>
        <w:t>expr</w:t>
      </w:r>
      <w:proofErr w:type="spellEnd"/>
      <w:r>
        <w:rPr>
          <w:rFonts w:ascii="Courier New" w:eastAsia="Courier New" w:hAnsi="Courier New" w:cs="Courier New"/>
        </w:rPr>
        <w:t>;</w:t>
      </w:r>
      <w:proofErr w:type="gramEnd"/>
    </w:p>
    <w:p w14:paraId="4838C81F" w14:textId="77777777" w:rsidR="007370C4" w:rsidRDefault="007370C4">
      <w:pPr>
        <w:widowControl w:val="0"/>
        <w:pBdr>
          <w:top w:val="nil"/>
          <w:left w:val="nil"/>
          <w:bottom w:val="nil"/>
          <w:right w:val="nil"/>
          <w:between w:val="nil"/>
        </w:pBdr>
        <w:rPr>
          <w:rFonts w:ascii="Courier New" w:eastAsia="Courier New" w:hAnsi="Courier New" w:cs="Courier New"/>
        </w:rPr>
      </w:pPr>
    </w:p>
    <w:p w14:paraId="456217AA" w14:textId="77777777" w:rsidR="007370C4" w:rsidRDefault="00405797">
      <w:pPr>
        <w:widowControl w:val="0"/>
        <w:pBdr>
          <w:top w:val="nil"/>
          <w:left w:val="nil"/>
          <w:bottom w:val="nil"/>
          <w:right w:val="nil"/>
          <w:between w:val="nil"/>
        </w:pBdr>
        <w:rPr>
          <w:rFonts w:ascii="Courier New" w:eastAsia="Courier New" w:hAnsi="Courier New" w:cs="Courier New"/>
        </w:rPr>
      </w:pPr>
      <w:proofErr w:type="spellStart"/>
      <w:r>
        <w:rPr>
          <w:rFonts w:ascii="Courier New" w:eastAsia="Courier New" w:hAnsi="Courier New" w:cs="Courier New"/>
        </w:rPr>
        <w:t>token_or_expr</w:t>
      </w:r>
      <w:proofErr w:type="spellEnd"/>
      <w:r>
        <w:rPr>
          <w:rFonts w:ascii="Courier New" w:eastAsia="Courier New" w:hAnsi="Courier New" w:cs="Courier New"/>
        </w:rPr>
        <w:t xml:space="preserve">: token | </w:t>
      </w:r>
      <w:proofErr w:type="gramStart"/>
      <w:r>
        <w:rPr>
          <w:rFonts w:ascii="Courier New" w:eastAsia="Courier New" w:hAnsi="Courier New" w:cs="Courier New"/>
        </w:rPr>
        <w:t>expr;</w:t>
      </w:r>
      <w:proofErr w:type="gramEnd"/>
    </w:p>
    <w:p w14:paraId="5F32BCC2"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 xml:space="preserve">token: ID | </w:t>
      </w:r>
      <w:proofErr w:type="gramStart"/>
      <w:r>
        <w:rPr>
          <w:rFonts w:ascii="Courier New" w:eastAsia="Courier New" w:hAnsi="Courier New" w:cs="Courier New"/>
        </w:rPr>
        <w:t>NUM;</w:t>
      </w:r>
      <w:proofErr w:type="gramEnd"/>
    </w:p>
    <w:p w14:paraId="38803CD0" w14:textId="77777777" w:rsidR="007370C4" w:rsidRDefault="007370C4">
      <w:pPr>
        <w:widowControl w:val="0"/>
        <w:pBdr>
          <w:top w:val="nil"/>
          <w:left w:val="nil"/>
          <w:bottom w:val="nil"/>
          <w:right w:val="nil"/>
          <w:between w:val="nil"/>
        </w:pBdr>
      </w:pPr>
    </w:p>
    <w:p w14:paraId="2AA9C557" w14:textId="77777777" w:rsidR="007370C4" w:rsidRDefault="00405797">
      <w:pPr>
        <w:pStyle w:val="Heading2"/>
        <w:widowControl w:val="0"/>
      </w:pPr>
      <w:bookmarkStart w:id="5" w:name="_b8bl0znn9ipj" w:colFirst="0" w:colLast="0"/>
      <w:bookmarkEnd w:id="5"/>
      <w:r>
        <w:lastRenderedPageBreak/>
        <w:t>Examples and Meaning</w:t>
      </w:r>
    </w:p>
    <w:p w14:paraId="4E0462E9" w14:textId="77777777" w:rsidR="007370C4" w:rsidRDefault="007370C4">
      <w:pPr>
        <w:widowControl w:val="0"/>
        <w:pBdr>
          <w:top w:val="nil"/>
          <w:left w:val="nil"/>
          <w:bottom w:val="nil"/>
          <w:right w:val="nil"/>
          <w:between w:val="nil"/>
        </w:pBdr>
      </w:pPr>
    </w:p>
    <w:p w14:paraId="1953695A" w14:textId="77777777" w:rsidR="007370C4" w:rsidRDefault="00405797">
      <w:pPr>
        <w:widowControl w:val="0"/>
        <w:pBdr>
          <w:top w:val="nil"/>
          <w:left w:val="nil"/>
          <w:bottom w:val="nil"/>
          <w:right w:val="nil"/>
          <w:between w:val="nil"/>
        </w:pBdr>
      </w:pPr>
      <w:r>
        <w:t>Programs in the P1 language correspond to a single function in t</w:t>
      </w:r>
      <w:r>
        <w:t xml:space="preserve">he C language. Here’s a </w:t>
      </w:r>
      <w:proofErr w:type="gramStart"/>
      <w:r>
        <w:t>really simple</w:t>
      </w:r>
      <w:proofErr w:type="gramEnd"/>
      <w:r>
        <w:t xml:space="preserve"> example program in P1:</w:t>
      </w:r>
    </w:p>
    <w:p w14:paraId="2FFD59F8" w14:textId="77777777" w:rsidR="007370C4" w:rsidRDefault="007370C4">
      <w:pPr>
        <w:widowControl w:val="0"/>
        <w:pBdr>
          <w:top w:val="nil"/>
          <w:left w:val="nil"/>
          <w:bottom w:val="nil"/>
          <w:right w:val="nil"/>
          <w:between w:val="nil"/>
        </w:pBdr>
      </w:pPr>
    </w:p>
    <w:p w14:paraId="25714262" w14:textId="77777777" w:rsidR="007370C4" w:rsidRDefault="00405797">
      <w:pPr>
        <w:widowControl w:val="0"/>
        <w:pBdr>
          <w:top w:val="nil"/>
          <w:left w:val="nil"/>
          <w:bottom w:val="nil"/>
          <w:right w:val="nil"/>
          <w:between w:val="nil"/>
        </w:pBdr>
      </w:pPr>
      <w:r>
        <w:t>(+ 1 2 3)</w:t>
      </w:r>
    </w:p>
    <w:p w14:paraId="050C616D" w14:textId="77777777" w:rsidR="007370C4" w:rsidRDefault="007370C4">
      <w:pPr>
        <w:widowControl w:val="0"/>
        <w:pBdr>
          <w:top w:val="nil"/>
          <w:left w:val="nil"/>
          <w:bottom w:val="nil"/>
          <w:right w:val="nil"/>
          <w:between w:val="nil"/>
        </w:pBdr>
      </w:pPr>
    </w:p>
    <w:p w14:paraId="47025270" w14:textId="77777777" w:rsidR="007370C4" w:rsidRDefault="00405797">
      <w:pPr>
        <w:widowControl w:val="0"/>
        <w:pBdr>
          <w:top w:val="nil"/>
          <w:left w:val="nil"/>
          <w:bottom w:val="nil"/>
          <w:right w:val="nil"/>
          <w:between w:val="nil"/>
        </w:pBdr>
      </w:pPr>
      <w:r>
        <w:t>This says to add 1+2+3 and return the result. Note that after the + we can have an arbitrary number of operands, 1 or more) that are getting added together.  Or, we can define variables and use them:</w:t>
      </w:r>
    </w:p>
    <w:p w14:paraId="3F21633C" w14:textId="77777777" w:rsidR="007370C4" w:rsidRDefault="007370C4">
      <w:pPr>
        <w:widowControl w:val="0"/>
        <w:pBdr>
          <w:top w:val="nil"/>
          <w:left w:val="nil"/>
          <w:bottom w:val="nil"/>
          <w:right w:val="nil"/>
          <w:between w:val="nil"/>
        </w:pBdr>
      </w:pPr>
    </w:p>
    <w:p w14:paraId="7EE8D8BF" w14:textId="77777777" w:rsidR="007370C4" w:rsidRDefault="00405797">
      <w:pPr>
        <w:widowControl w:val="0"/>
        <w:pBdr>
          <w:top w:val="nil"/>
          <w:left w:val="nil"/>
          <w:bottom w:val="nil"/>
          <w:right w:val="nil"/>
          <w:between w:val="nil"/>
        </w:pBdr>
      </w:pPr>
      <w:r>
        <w:t>(</w:t>
      </w:r>
      <w:proofErr w:type="spellStart"/>
      <w:r>
        <w:t>setq</w:t>
      </w:r>
      <w:proofErr w:type="spellEnd"/>
      <w:r>
        <w:t xml:space="preserve"> a 100)</w:t>
      </w:r>
    </w:p>
    <w:p w14:paraId="45D0236D" w14:textId="77777777" w:rsidR="007370C4" w:rsidRDefault="00405797">
      <w:pPr>
        <w:widowControl w:val="0"/>
        <w:pBdr>
          <w:top w:val="nil"/>
          <w:left w:val="nil"/>
          <w:bottom w:val="nil"/>
          <w:right w:val="nil"/>
          <w:between w:val="nil"/>
        </w:pBdr>
      </w:pPr>
      <w:r>
        <w:t>(</w:t>
      </w:r>
      <w:proofErr w:type="spellStart"/>
      <w:r>
        <w:t>setq</w:t>
      </w:r>
      <w:proofErr w:type="spellEnd"/>
      <w:r>
        <w:t xml:space="preserve"> b 200)</w:t>
      </w:r>
    </w:p>
    <w:p w14:paraId="5CEBF92B" w14:textId="77777777" w:rsidR="007370C4" w:rsidRDefault="00405797">
      <w:pPr>
        <w:widowControl w:val="0"/>
        <w:pBdr>
          <w:top w:val="nil"/>
          <w:left w:val="nil"/>
          <w:bottom w:val="nil"/>
          <w:right w:val="nil"/>
          <w:between w:val="nil"/>
        </w:pBdr>
      </w:pPr>
      <w:r>
        <w:t>(+ a b)</w:t>
      </w:r>
    </w:p>
    <w:p w14:paraId="63C2C807" w14:textId="77777777" w:rsidR="007370C4" w:rsidRDefault="007370C4">
      <w:pPr>
        <w:widowControl w:val="0"/>
        <w:pBdr>
          <w:top w:val="nil"/>
          <w:left w:val="nil"/>
          <w:bottom w:val="nil"/>
          <w:right w:val="nil"/>
          <w:between w:val="nil"/>
        </w:pBdr>
      </w:pPr>
    </w:p>
    <w:p w14:paraId="4280937A" w14:textId="77777777" w:rsidR="007370C4" w:rsidRDefault="00405797">
      <w:pPr>
        <w:widowControl w:val="0"/>
        <w:pBdr>
          <w:top w:val="nil"/>
          <w:left w:val="nil"/>
          <w:bottom w:val="nil"/>
          <w:right w:val="nil"/>
          <w:between w:val="nil"/>
        </w:pBdr>
      </w:pPr>
      <w:r>
        <w:t>This program would p</w:t>
      </w:r>
      <w:r>
        <w:t>roduce the value 300. Even more concisely, we could write this program as follows:</w:t>
      </w:r>
    </w:p>
    <w:p w14:paraId="59A68E7A" w14:textId="77777777" w:rsidR="007370C4" w:rsidRDefault="007370C4">
      <w:pPr>
        <w:widowControl w:val="0"/>
        <w:pBdr>
          <w:top w:val="nil"/>
          <w:left w:val="nil"/>
          <w:bottom w:val="nil"/>
          <w:right w:val="nil"/>
          <w:between w:val="nil"/>
        </w:pBdr>
      </w:pPr>
    </w:p>
    <w:p w14:paraId="65B4D262" w14:textId="77777777" w:rsidR="007370C4" w:rsidRDefault="00405797">
      <w:pPr>
        <w:widowControl w:val="0"/>
        <w:pBdr>
          <w:top w:val="nil"/>
          <w:left w:val="nil"/>
          <w:bottom w:val="nil"/>
          <w:right w:val="nil"/>
          <w:between w:val="nil"/>
        </w:pBdr>
      </w:pPr>
      <w:r>
        <w:t>(+ (</w:t>
      </w:r>
      <w:proofErr w:type="spellStart"/>
      <w:r>
        <w:t>setq</w:t>
      </w:r>
      <w:proofErr w:type="spellEnd"/>
      <w:r>
        <w:t xml:space="preserve"> a 100) (</w:t>
      </w:r>
      <w:proofErr w:type="spellStart"/>
      <w:r>
        <w:t>setq</w:t>
      </w:r>
      <w:proofErr w:type="spellEnd"/>
      <w:r>
        <w:t xml:space="preserve"> b 200))</w:t>
      </w:r>
    </w:p>
    <w:p w14:paraId="64F7E14D" w14:textId="77777777" w:rsidR="007370C4" w:rsidRDefault="007370C4">
      <w:pPr>
        <w:widowControl w:val="0"/>
        <w:pBdr>
          <w:top w:val="nil"/>
          <w:left w:val="nil"/>
          <w:bottom w:val="nil"/>
          <w:right w:val="nil"/>
          <w:between w:val="nil"/>
        </w:pBdr>
      </w:pPr>
    </w:p>
    <w:p w14:paraId="148B2FCD" w14:textId="77777777" w:rsidR="007370C4" w:rsidRDefault="00405797">
      <w:pPr>
        <w:widowControl w:val="0"/>
        <w:pBdr>
          <w:top w:val="nil"/>
          <w:left w:val="nil"/>
          <w:bottom w:val="nil"/>
          <w:right w:val="nil"/>
          <w:between w:val="nil"/>
        </w:pBdr>
      </w:pPr>
      <w:r>
        <w:t xml:space="preserve">This shows that many of the expressions can be nested. </w:t>
      </w:r>
    </w:p>
    <w:p w14:paraId="3AB5835F" w14:textId="77777777" w:rsidR="007370C4" w:rsidRDefault="007370C4">
      <w:pPr>
        <w:widowControl w:val="0"/>
        <w:pBdr>
          <w:top w:val="nil"/>
          <w:left w:val="nil"/>
          <w:bottom w:val="nil"/>
          <w:right w:val="nil"/>
          <w:between w:val="nil"/>
        </w:pBdr>
      </w:pPr>
    </w:p>
    <w:p w14:paraId="607D9A51" w14:textId="77777777" w:rsidR="007370C4" w:rsidRDefault="00405797">
      <w:pPr>
        <w:widowControl w:val="0"/>
      </w:pPr>
      <w:r>
        <w:t>Going deeper, P1 assumes that all programs take an integer and integer array as an a</w:t>
      </w:r>
      <w:r>
        <w:t>rgument and returns an integer. It would look something like this if written in C code:</w:t>
      </w:r>
    </w:p>
    <w:p w14:paraId="4D960837" w14:textId="77777777" w:rsidR="007370C4" w:rsidRDefault="007370C4">
      <w:pPr>
        <w:widowControl w:val="0"/>
      </w:pPr>
    </w:p>
    <w:p w14:paraId="0FC60A50" w14:textId="77777777" w:rsidR="007370C4" w:rsidRDefault="00405797">
      <w:pPr>
        <w:widowControl w:val="0"/>
        <w:rPr>
          <w:rFonts w:ascii="Courier New" w:eastAsia="Courier New" w:hAnsi="Courier New" w:cs="Courier New"/>
        </w:rPr>
      </w:pPr>
      <w:r>
        <w:rPr>
          <w:rFonts w:ascii="Courier New" w:eastAsia="Courier New" w:hAnsi="Courier New" w:cs="Courier New"/>
        </w:rPr>
        <w:t>int p1_</w:t>
      </w:r>
      <w:proofErr w:type="gramStart"/>
      <w:r>
        <w:rPr>
          <w:rFonts w:ascii="Courier New" w:eastAsia="Courier New" w:hAnsi="Courier New" w:cs="Courier New"/>
        </w:rPr>
        <w:t>program(</w:t>
      </w:r>
      <w:proofErr w:type="gramEnd"/>
      <w:r>
        <w:rPr>
          <w:rFonts w:ascii="Courier New" w:eastAsia="Courier New" w:hAnsi="Courier New" w:cs="Courier New"/>
        </w:rPr>
        <w:t xml:space="preserve">int </w:t>
      </w:r>
      <w:proofErr w:type="spellStart"/>
      <w:r>
        <w:rPr>
          <w:rFonts w:ascii="Courier New" w:eastAsia="Courier New" w:hAnsi="Courier New" w:cs="Courier New"/>
        </w:rPr>
        <w:t>arg_size</w:t>
      </w:r>
      <w:proofErr w:type="spellEnd"/>
      <w:r>
        <w:rPr>
          <w:rFonts w:ascii="Courier New" w:eastAsia="Courier New" w:hAnsi="Courier New" w:cs="Courier New"/>
        </w:rPr>
        <w:t>, int *</w:t>
      </w:r>
      <w:proofErr w:type="spellStart"/>
      <w:r>
        <w:rPr>
          <w:rFonts w:ascii="Courier New" w:eastAsia="Courier New" w:hAnsi="Courier New" w:cs="Courier New"/>
        </w:rPr>
        <w:t>arg_array</w:t>
      </w:r>
      <w:proofErr w:type="spellEnd"/>
      <w:r>
        <w:rPr>
          <w:rFonts w:ascii="Courier New" w:eastAsia="Courier New" w:hAnsi="Courier New" w:cs="Courier New"/>
        </w:rPr>
        <w:t>)</w:t>
      </w:r>
    </w:p>
    <w:p w14:paraId="3B865ADB" w14:textId="77777777" w:rsidR="007370C4" w:rsidRDefault="00405797">
      <w:pPr>
        <w:widowControl w:val="0"/>
        <w:rPr>
          <w:rFonts w:ascii="Courier New" w:eastAsia="Courier New" w:hAnsi="Courier New" w:cs="Courier New"/>
        </w:rPr>
      </w:pPr>
      <w:r>
        <w:rPr>
          <w:rFonts w:ascii="Courier New" w:eastAsia="Courier New" w:hAnsi="Courier New" w:cs="Courier New"/>
        </w:rPr>
        <w:t>{</w:t>
      </w:r>
    </w:p>
    <w:p w14:paraId="2C585B73"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   // do something</w:t>
      </w:r>
    </w:p>
    <w:p w14:paraId="54B92717"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   return </w:t>
      </w:r>
      <w:proofErr w:type="gramStart"/>
      <w:r>
        <w:rPr>
          <w:rFonts w:ascii="Courier New" w:eastAsia="Courier New" w:hAnsi="Courier New" w:cs="Courier New"/>
        </w:rPr>
        <w:t>0;</w:t>
      </w:r>
      <w:proofErr w:type="gramEnd"/>
    </w:p>
    <w:p w14:paraId="5E1D6ECD" w14:textId="77777777" w:rsidR="007370C4" w:rsidRDefault="00405797">
      <w:pPr>
        <w:widowControl w:val="0"/>
        <w:rPr>
          <w:rFonts w:ascii="Courier New" w:eastAsia="Courier New" w:hAnsi="Courier New" w:cs="Courier New"/>
        </w:rPr>
      </w:pPr>
      <w:r>
        <w:rPr>
          <w:rFonts w:ascii="Courier New" w:eastAsia="Courier New" w:hAnsi="Courier New" w:cs="Courier New"/>
        </w:rPr>
        <w:t>}</w:t>
      </w:r>
    </w:p>
    <w:p w14:paraId="2A309952" w14:textId="77777777" w:rsidR="007370C4" w:rsidRDefault="007370C4">
      <w:pPr>
        <w:widowControl w:val="0"/>
        <w:pBdr>
          <w:top w:val="nil"/>
          <w:left w:val="nil"/>
          <w:bottom w:val="nil"/>
          <w:right w:val="nil"/>
          <w:between w:val="nil"/>
        </w:pBdr>
      </w:pPr>
    </w:p>
    <w:p w14:paraId="2576B961" w14:textId="77777777" w:rsidR="007370C4" w:rsidRDefault="00405797">
      <w:pPr>
        <w:widowControl w:val="0"/>
        <w:pBdr>
          <w:top w:val="nil"/>
          <w:left w:val="nil"/>
          <w:bottom w:val="nil"/>
          <w:right w:val="nil"/>
          <w:between w:val="nil"/>
        </w:pBdr>
      </w:pPr>
      <w:r>
        <w:t xml:space="preserve">Hence, we can access this array using the array reference keyword, </w:t>
      </w:r>
      <w:proofErr w:type="spellStart"/>
      <w:r>
        <w:t>aref</w:t>
      </w:r>
      <w:proofErr w:type="spellEnd"/>
      <w:r>
        <w:t>:</w:t>
      </w:r>
    </w:p>
    <w:p w14:paraId="56B288DE" w14:textId="77777777" w:rsidR="007370C4" w:rsidRDefault="007370C4">
      <w:pPr>
        <w:widowControl w:val="0"/>
        <w:pBdr>
          <w:top w:val="nil"/>
          <w:left w:val="nil"/>
          <w:bottom w:val="nil"/>
          <w:right w:val="nil"/>
          <w:between w:val="nil"/>
        </w:pBdr>
      </w:pPr>
    </w:p>
    <w:p w14:paraId="1A398331" w14:textId="77777777" w:rsidR="007370C4" w:rsidRDefault="00405797">
      <w:pPr>
        <w:widowControl w:val="0"/>
        <w:pBdr>
          <w:top w:val="nil"/>
          <w:left w:val="nil"/>
          <w:bottom w:val="nil"/>
          <w:right w:val="nil"/>
          <w:between w:val="nil"/>
        </w:pBd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aref</w:t>
      </w:r>
      <w:proofErr w:type="spellEnd"/>
      <w:r>
        <w:rPr>
          <w:rFonts w:ascii="Courier New" w:eastAsia="Courier New" w:hAnsi="Courier New" w:cs="Courier New"/>
        </w:rPr>
        <w:t xml:space="preserve"> </w:t>
      </w:r>
      <w:proofErr w:type="spellStart"/>
      <w:r>
        <w:rPr>
          <w:rFonts w:ascii="Courier New" w:eastAsia="Courier New" w:hAnsi="Courier New" w:cs="Courier New"/>
        </w:rPr>
        <w:t>arg_a</w:t>
      </w:r>
      <w:r>
        <w:rPr>
          <w:rFonts w:ascii="Courier New" w:eastAsia="Courier New" w:hAnsi="Courier New" w:cs="Courier New"/>
        </w:rPr>
        <w:t>rray</w:t>
      </w:r>
      <w:proofErr w:type="spellEnd"/>
      <w:r>
        <w:rPr>
          <w:rFonts w:ascii="Courier New" w:eastAsia="Courier New" w:hAnsi="Courier New" w:cs="Courier New"/>
        </w:rPr>
        <w:t xml:space="preserve"> 0)</w:t>
      </w:r>
    </w:p>
    <w:p w14:paraId="2B6AC0C6" w14:textId="77777777" w:rsidR="007370C4" w:rsidRDefault="007370C4">
      <w:pPr>
        <w:widowControl w:val="0"/>
        <w:pBdr>
          <w:top w:val="nil"/>
          <w:left w:val="nil"/>
          <w:bottom w:val="nil"/>
          <w:right w:val="nil"/>
          <w:between w:val="nil"/>
        </w:pBdr>
      </w:pPr>
    </w:p>
    <w:p w14:paraId="39723AD4" w14:textId="77777777" w:rsidR="007370C4" w:rsidRDefault="00405797">
      <w:pPr>
        <w:widowControl w:val="0"/>
        <w:pBdr>
          <w:top w:val="nil"/>
          <w:left w:val="nil"/>
          <w:bottom w:val="nil"/>
          <w:right w:val="nil"/>
          <w:between w:val="nil"/>
        </w:pBdr>
      </w:pPr>
      <w:r>
        <w:t xml:space="preserve">This would return the value at the first position of the </w:t>
      </w:r>
      <w:proofErr w:type="spellStart"/>
      <w:r>
        <w:t>arg_array</w:t>
      </w:r>
      <w:proofErr w:type="spellEnd"/>
      <w:r>
        <w:t>.  To get the value at the last position of the array, we can do this:</w:t>
      </w:r>
    </w:p>
    <w:p w14:paraId="6E47BB1E" w14:textId="77777777" w:rsidR="007370C4" w:rsidRDefault="007370C4">
      <w:pPr>
        <w:widowControl w:val="0"/>
        <w:pBdr>
          <w:top w:val="nil"/>
          <w:left w:val="nil"/>
          <w:bottom w:val="nil"/>
          <w:right w:val="nil"/>
          <w:between w:val="nil"/>
        </w:pBdr>
      </w:pPr>
    </w:p>
    <w:p w14:paraId="50E26183" w14:textId="77777777" w:rsidR="007370C4" w:rsidRDefault="00405797">
      <w:pPr>
        <w:widowControl w:val="0"/>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aref</w:t>
      </w:r>
      <w:proofErr w:type="spellEnd"/>
      <w:r>
        <w:rPr>
          <w:rFonts w:ascii="Courier New" w:eastAsia="Courier New" w:hAnsi="Courier New" w:cs="Courier New"/>
        </w:rPr>
        <w:t xml:space="preserve"> </w:t>
      </w:r>
      <w:proofErr w:type="spellStart"/>
      <w:r>
        <w:rPr>
          <w:rFonts w:ascii="Courier New" w:eastAsia="Courier New" w:hAnsi="Courier New" w:cs="Courier New"/>
        </w:rPr>
        <w:t>arg_array</w:t>
      </w:r>
      <w:proofErr w:type="spellEnd"/>
      <w:r>
        <w:rPr>
          <w:rFonts w:ascii="Courier New" w:eastAsia="Courier New" w:hAnsi="Courier New" w:cs="Courier New"/>
        </w:rPr>
        <w:t xml:space="preserve"> (+ </w:t>
      </w:r>
      <w:proofErr w:type="spellStart"/>
      <w:r>
        <w:rPr>
          <w:rFonts w:ascii="Courier New" w:eastAsia="Courier New" w:hAnsi="Courier New" w:cs="Courier New"/>
        </w:rPr>
        <w:t>arg_size</w:t>
      </w:r>
      <w:proofErr w:type="spellEnd"/>
      <w:r>
        <w:rPr>
          <w:rFonts w:ascii="Courier New" w:eastAsia="Courier New" w:hAnsi="Courier New" w:cs="Courier New"/>
        </w:rPr>
        <w:t xml:space="preserve"> (- 1)))</w:t>
      </w:r>
    </w:p>
    <w:p w14:paraId="17C3C2EC" w14:textId="77777777" w:rsidR="007370C4" w:rsidRDefault="007370C4">
      <w:pPr>
        <w:widowControl w:val="0"/>
        <w:pBdr>
          <w:top w:val="nil"/>
          <w:left w:val="nil"/>
          <w:bottom w:val="nil"/>
          <w:right w:val="nil"/>
          <w:between w:val="nil"/>
        </w:pBdr>
      </w:pPr>
    </w:p>
    <w:p w14:paraId="4C199387" w14:textId="77777777" w:rsidR="007370C4" w:rsidRDefault="00405797">
      <w:pPr>
        <w:widowControl w:val="0"/>
        <w:pBdr>
          <w:top w:val="nil"/>
          <w:left w:val="nil"/>
          <w:bottom w:val="nil"/>
          <w:right w:val="nil"/>
          <w:between w:val="nil"/>
        </w:pBdr>
      </w:pPr>
      <w:proofErr w:type="spellStart"/>
      <w:r>
        <w:t>arg_array</w:t>
      </w:r>
      <w:proofErr w:type="spellEnd"/>
      <w:r>
        <w:t xml:space="preserve"> always refers to the input </w:t>
      </w:r>
      <w:proofErr w:type="spellStart"/>
      <w:r>
        <w:t>arg_array</w:t>
      </w:r>
      <w:proofErr w:type="spellEnd"/>
      <w:r>
        <w:t xml:space="preserve"> and </w:t>
      </w:r>
      <w:proofErr w:type="spellStart"/>
      <w:r>
        <w:t>arg_size</w:t>
      </w:r>
      <w:proofErr w:type="spellEnd"/>
      <w:r>
        <w:t xml:space="preserve"> tells us the size of </w:t>
      </w:r>
      <w:r>
        <w:t xml:space="preserve">the array. </w:t>
      </w:r>
    </w:p>
    <w:p w14:paraId="0C3D79F0" w14:textId="77777777" w:rsidR="007370C4" w:rsidRDefault="007370C4">
      <w:pPr>
        <w:widowControl w:val="0"/>
        <w:pBdr>
          <w:top w:val="nil"/>
          <w:left w:val="nil"/>
          <w:bottom w:val="nil"/>
          <w:right w:val="nil"/>
          <w:between w:val="nil"/>
        </w:pBdr>
      </w:pPr>
    </w:p>
    <w:p w14:paraId="2D7BA223" w14:textId="77777777" w:rsidR="007370C4" w:rsidRDefault="00405797">
      <w:pPr>
        <w:pStyle w:val="Heading2"/>
        <w:widowControl w:val="0"/>
      </w:pPr>
      <w:bookmarkStart w:id="6" w:name="_8rm0ez71e7ei" w:colFirst="0" w:colLast="0"/>
      <w:bookmarkEnd w:id="6"/>
      <w:r>
        <w:lastRenderedPageBreak/>
        <w:t>Explanation of Each Rule</w:t>
      </w:r>
    </w:p>
    <w:p w14:paraId="7B07EA29" w14:textId="77777777" w:rsidR="007370C4" w:rsidRDefault="00405797">
      <w:pPr>
        <w:widowControl w:val="0"/>
        <w:pBdr>
          <w:top w:val="nil"/>
          <w:left w:val="nil"/>
          <w:bottom w:val="nil"/>
          <w:right w:val="nil"/>
          <w:between w:val="nil"/>
        </w:pBdr>
      </w:pPr>
      <w:r>
        <w:t>Some aspects of this grammar need more explanation:</w:t>
      </w:r>
    </w:p>
    <w:p w14:paraId="79AF11BD" w14:textId="77777777" w:rsidR="007370C4" w:rsidRDefault="007370C4">
      <w:pPr>
        <w:widowControl w:val="0"/>
        <w:pBdr>
          <w:top w:val="nil"/>
          <w:left w:val="nil"/>
          <w:bottom w:val="nil"/>
          <w:right w:val="nil"/>
          <w:between w:val="nil"/>
        </w:pBd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10"/>
        <w:gridCol w:w="2220"/>
        <w:gridCol w:w="3030"/>
      </w:tblGrid>
      <w:tr w:rsidR="007370C4" w14:paraId="4C7D8F3D" w14:textId="77777777">
        <w:tc>
          <w:tcPr>
            <w:tcW w:w="4110" w:type="dxa"/>
            <w:shd w:val="clear" w:color="auto" w:fill="auto"/>
            <w:tcMar>
              <w:top w:w="100" w:type="dxa"/>
              <w:left w:w="100" w:type="dxa"/>
              <w:bottom w:w="100" w:type="dxa"/>
              <w:right w:w="100" w:type="dxa"/>
            </w:tcMar>
          </w:tcPr>
          <w:p w14:paraId="4C4880C3" w14:textId="77777777" w:rsidR="007370C4" w:rsidRDefault="00405797">
            <w:pPr>
              <w:widowControl w:val="0"/>
              <w:pBdr>
                <w:top w:val="nil"/>
                <w:left w:val="nil"/>
                <w:bottom w:val="nil"/>
                <w:right w:val="nil"/>
                <w:between w:val="nil"/>
              </w:pBdr>
              <w:jc w:val="center"/>
              <w:rPr>
                <w:b/>
              </w:rPr>
            </w:pPr>
            <w:r>
              <w:rPr>
                <w:b/>
              </w:rPr>
              <w:t>Rule</w:t>
            </w:r>
          </w:p>
        </w:tc>
        <w:tc>
          <w:tcPr>
            <w:tcW w:w="2220" w:type="dxa"/>
            <w:shd w:val="clear" w:color="auto" w:fill="auto"/>
            <w:tcMar>
              <w:top w:w="100" w:type="dxa"/>
              <w:left w:w="100" w:type="dxa"/>
              <w:bottom w:w="100" w:type="dxa"/>
              <w:right w:w="100" w:type="dxa"/>
            </w:tcMar>
          </w:tcPr>
          <w:p w14:paraId="1480917C" w14:textId="77777777" w:rsidR="007370C4" w:rsidRDefault="00405797">
            <w:pPr>
              <w:widowControl w:val="0"/>
              <w:pBdr>
                <w:top w:val="nil"/>
                <w:left w:val="nil"/>
                <w:bottom w:val="nil"/>
                <w:right w:val="nil"/>
                <w:between w:val="nil"/>
              </w:pBdr>
              <w:jc w:val="center"/>
              <w:rPr>
                <w:b/>
              </w:rPr>
            </w:pPr>
            <w:r>
              <w:rPr>
                <w:b/>
              </w:rPr>
              <w:t>Example</w:t>
            </w:r>
          </w:p>
        </w:tc>
        <w:tc>
          <w:tcPr>
            <w:tcW w:w="3030" w:type="dxa"/>
            <w:shd w:val="clear" w:color="auto" w:fill="auto"/>
            <w:tcMar>
              <w:top w:w="100" w:type="dxa"/>
              <w:left w:w="100" w:type="dxa"/>
              <w:bottom w:w="100" w:type="dxa"/>
              <w:right w:w="100" w:type="dxa"/>
            </w:tcMar>
          </w:tcPr>
          <w:p w14:paraId="2359F0F4" w14:textId="77777777" w:rsidR="007370C4" w:rsidRDefault="00405797">
            <w:pPr>
              <w:widowControl w:val="0"/>
              <w:pBdr>
                <w:top w:val="nil"/>
                <w:left w:val="nil"/>
                <w:bottom w:val="nil"/>
                <w:right w:val="nil"/>
                <w:between w:val="nil"/>
              </w:pBdr>
              <w:jc w:val="center"/>
              <w:rPr>
                <w:b/>
              </w:rPr>
            </w:pPr>
            <w:r>
              <w:rPr>
                <w:b/>
              </w:rPr>
              <w:t>Description</w:t>
            </w:r>
          </w:p>
        </w:tc>
      </w:tr>
      <w:tr w:rsidR="007370C4" w14:paraId="4EA8B8C4" w14:textId="77777777">
        <w:tc>
          <w:tcPr>
            <w:tcW w:w="4110" w:type="dxa"/>
            <w:shd w:val="clear" w:color="auto" w:fill="auto"/>
            <w:tcMar>
              <w:top w:w="100" w:type="dxa"/>
              <w:left w:w="100" w:type="dxa"/>
              <w:bottom w:w="100" w:type="dxa"/>
              <w:right w:w="100" w:type="dxa"/>
            </w:tcMar>
          </w:tcPr>
          <w:p w14:paraId="07ED05C2"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MINUS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tc>
        <w:tc>
          <w:tcPr>
            <w:tcW w:w="2220" w:type="dxa"/>
            <w:shd w:val="clear" w:color="auto" w:fill="auto"/>
            <w:tcMar>
              <w:top w:w="100" w:type="dxa"/>
              <w:left w:w="100" w:type="dxa"/>
              <w:bottom w:w="100" w:type="dxa"/>
              <w:right w:w="100" w:type="dxa"/>
            </w:tcMar>
          </w:tcPr>
          <w:p w14:paraId="2B029ADA"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(- 1)</w:t>
            </w:r>
          </w:p>
        </w:tc>
        <w:tc>
          <w:tcPr>
            <w:tcW w:w="3030" w:type="dxa"/>
            <w:shd w:val="clear" w:color="auto" w:fill="auto"/>
            <w:tcMar>
              <w:top w:w="100" w:type="dxa"/>
              <w:left w:w="100" w:type="dxa"/>
              <w:bottom w:w="100" w:type="dxa"/>
              <w:right w:w="100" w:type="dxa"/>
            </w:tcMar>
          </w:tcPr>
          <w:p w14:paraId="1DFB5997" w14:textId="77777777" w:rsidR="007370C4" w:rsidRDefault="00405797">
            <w:pPr>
              <w:pBdr>
                <w:top w:val="nil"/>
                <w:left w:val="nil"/>
                <w:bottom w:val="nil"/>
                <w:right w:val="nil"/>
                <w:between w:val="nil"/>
              </w:pBdr>
              <w:spacing w:line="240" w:lineRule="auto"/>
            </w:pPr>
            <w:r>
              <w:t xml:space="preserve">This </w:t>
            </w:r>
            <w:r>
              <w:rPr>
                <w:rFonts w:ascii="Courier New" w:eastAsia="Courier New" w:hAnsi="Courier New" w:cs="Courier New"/>
              </w:rPr>
              <w:t>expr</w:t>
            </w:r>
            <w:r>
              <w:t xml:space="preserve"> performs a unary minus. </w:t>
            </w:r>
            <w:r>
              <w:t xml:space="preserve">The </w:t>
            </w:r>
            <w:proofErr w:type="spellStart"/>
            <w:r>
              <w:t>token_or_expr_list</w:t>
            </w:r>
            <w:proofErr w:type="spellEnd"/>
            <w:r>
              <w:t xml:space="preserve"> should only be a single item.</w:t>
            </w:r>
            <w:r>
              <w:t xml:space="preserve">  The </w:t>
            </w:r>
            <w:r>
              <w:rPr>
                <w:rFonts w:ascii="Courier New" w:eastAsia="Courier New" w:hAnsi="Courier New" w:cs="Courier New"/>
              </w:rPr>
              <w:t>expr</w:t>
            </w:r>
            <w:r>
              <w:t xml:space="preserve"> produces a value equal to the negation of its operand.</w:t>
            </w:r>
          </w:p>
        </w:tc>
      </w:tr>
      <w:tr w:rsidR="007370C4" w14:paraId="56B50E1B" w14:textId="77777777">
        <w:tc>
          <w:tcPr>
            <w:tcW w:w="4110" w:type="dxa"/>
            <w:shd w:val="clear" w:color="auto" w:fill="auto"/>
            <w:tcMar>
              <w:top w:w="100" w:type="dxa"/>
              <w:left w:w="100" w:type="dxa"/>
              <w:bottom w:w="100" w:type="dxa"/>
              <w:right w:w="100" w:type="dxa"/>
            </w:tcMar>
          </w:tcPr>
          <w:p w14:paraId="39C518E9"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PLUS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tc>
        <w:tc>
          <w:tcPr>
            <w:tcW w:w="2220" w:type="dxa"/>
            <w:shd w:val="clear" w:color="auto" w:fill="auto"/>
            <w:tcMar>
              <w:top w:w="100" w:type="dxa"/>
              <w:left w:w="100" w:type="dxa"/>
              <w:bottom w:w="100" w:type="dxa"/>
              <w:right w:w="100" w:type="dxa"/>
            </w:tcMar>
          </w:tcPr>
          <w:p w14:paraId="59597716"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(+ 1 2 3)</w:t>
            </w:r>
          </w:p>
        </w:tc>
        <w:tc>
          <w:tcPr>
            <w:tcW w:w="3030" w:type="dxa"/>
            <w:shd w:val="clear" w:color="auto" w:fill="auto"/>
            <w:tcMar>
              <w:top w:w="100" w:type="dxa"/>
              <w:left w:w="100" w:type="dxa"/>
              <w:bottom w:w="100" w:type="dxa"/>
              <w:right w:w="100" w:type="dxa"/>
            </w:tcMar>
          </w:tcPr>
          <w:p w14:paraId="583A7C07" w14:textId="77777777" w:rsidR="007370C4" w:rsidRDefault="00405797">
            <w:pPr>
              <w:pBdr>
                <w:top w:val="nil"/>
                <w:left w:val="nil"/>
                <w:bottom w:val="nil"/>
                <w:right w:val="nil"/>
                <w:between w:val="nil"/>
              </w:pBdr>
              <w:spacing w:line="240" w:lineRule="auto"/>
            </w:pPr>
            <w:r>
              <w:t>This expression adds its operands and produces the sum.  MULTIPLY expression works the same way, but it produces the product instead.</w:t>
            </w:r>
          </w:p>
        </w:tc>
      </w:tr>
      <w:tr w:rsidR="007370C4" w14:paraId="14A25D3F" w14:textId="77777777">
        <w:tc>
          <w:tcPr>
            <w:tcW w:w="4110" w:type="dxa"/>
            <w:shd w:val="clear" w:color="auto" w:fill="auto"/>
            <w:tcMar>
              <w:top w:w="100" w:type="dxa"/>
              <w:left w:w="100" w:type="dxa"/>
              <w:bottom w:w="100" w:type="dxa"/>
              <w:right w:w="100" w:type="dxa"/>
            </w:tcMar>
          </w:tcPr>
          <w:p w14:paraId="7AEAFB6B"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DIVIDE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tc>
        <w:tc>
          <w:tcPr>
            <w:tcW w:w="2220" w:type="dxa"/>
            <w:shd w:val="clear" w:color="auto" w:fill="auto"/>
            <w:tcMar>
              <w:top w:w="100" w:type="dxa"/>
              <w:left w:w="100" w:type="dxa"/>
              <w:bottom w:w="100" w:type="dxa"/>
              <w:right w:w="100" w:type="dxa"/>
            </w:tcMar>
          </w:tcPr>
          <w:p w14:paraId="23BC415E"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5 2 2)</w:t>
            </w:r>
          </w:p>
        </w:tc>
        <w:tc>
          <w:tcPr>
            <w:tcW w:w="3030" w:type="dxa"/>
            <w:shd w:val="clear" w:color="auto" w:fill="auto"/>
            <w:tcMar>
              <w:top w:w="100" w:type="dxa"/>
              <w:left w:w="100" w:type="dxa"/>
              <w:bottom w:w="100" w:type="dxa"/>
              <w:right w:w="100" w:type="dxa"/>
            </w:tcMar>
          </w:tcPr>
          <w:p w14:paraId="0824729E" w14:textId="77777777" w:rsidR="007370C4" w:rsidRDefault="00405797">
            <w:pPr>
              <w:pBdr>
                <w:top w:val="nil"/>
                <w:left w:val="nil"/>
                <w:bottom w:val="nil"/>
                <w:right w:val="nil"/>
                <w:between w:val="nil"/>
              </w:pBdr>
              <w:spacing w:line="240" w:lineRule="auto"/>
            </w:pPr>
            <w:r>
              <w:t xml:space="preserve">Like PLUS and MULTIPLY, DIVIDE also applies to </w:t>
            </w:r>
            <w:proofErr w:type="gramStart"/>
            <w:r>
              <w:t>all of</w:t>
            </w:r>
            <w:proofErr w:type="gramEnd"/>
            <w:r>
              <w:t xml:space="preserve"> the operands</w:t>
            </w:r>
            <w:r>
              <w:t>. But, here the order matters.  The first operand is divided by the second, then the result is divided by the third, and so on.  In C code, it could be written like this:</w:t>
            </w:r>
          </w:p>
          <w:p w14:paraId="794DC51A" w14:textId="77777777" w:rsidR="007370C4" w:rsidRDefault="00405797">
            <w:pPr>
              <w:pBdr>
                <w:top w:val="nil"/>
                <w:left w:val="nil"/>
                <w:bottom w:val="nil"/>
                <w:right w:val="nil"/>
                <w:between w:val="nil"/>
              </w:pBdr>
              <w:spacing w:line="240" w:lineRule="auto"/>
            </w:pPr>
            <w:r>
              <w:t>5 / 2 /</w:t>
            </w:r>
            <w:r>
              <w:t xml:space="preserve"> 2</w:t>
            </w:r>
          </w:p>
          <w:p w14:paraId="378F6F01" w14:textId="77777777" w:rsidR="007370C4" w:rsidRDefault="00405797">
            <w:pPr>
              <w:pBdr>
                <w:top w:val="nil"/>
                <w:left w:val="nil"/>
                <w:bottom w:val="nil"/>
                <w:right w:val="nil"/>
                <w:between w:val="nil"/>
              </w:pBdr>
              <w:spacing w:line="240" w:lineRule="auto"/>
            </w:pPr>
            <w:r>
              <w:t>We only perform signed integer division.</w:t>
            </w:r>
          </w:p>
        </w:tc>
      </w:tr>
      <w:tr w:rsidR="007370C4" w14:paraId="539C319C" w14:textId="77777777">
        <w:tc>
          <w:tcPr>
            <w:tcW w:w="4110" w:type="dxa"/>
            <w:shd w:val="clear" w:color="auto" w:fill="auto"/>
            <w:tcMar>
              <w:top w:w="100" w:type="dxa"/>
              <w:left w:w="100" w:type="dxa"/>
              <w:bottom w:w="100" w:type="dxa"/>
              <w:right w:w="100" w:type="dxa"/>
            </w:tcMar>
          </w:tcPr>
          <w:p w14:paraId="33DFF23C"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SETQ ID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tc>
        <w:tc>
          <w:tcPr>
            <w:tcW w:w="2220" w:type="dxa"/>
            <w:shd w:val="clear" w:color="auto" w:fill="auto"/>
            <w:tcMar>
              <w:top w:w="100" w:type="dxa"/>
              <w:left w:w="100" w:type="dxa"/>
              <w:bottom w:w="100" w:type="dxa"/>
              <w:right w:w="100" w:type="dxa"/>
            </w:tcMar>
          </w:tcPr>
          <w:p w14:paraId="315CB20D"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setq</w:t>
            </w:r>
            <w:proofErr w:type="spellEnd"/>
            <w:r>
              <w:rPr>
                <w:rFonts w:ascii="Courier New" w:eastAsia="Courier New" w:hAnsi="Courier New" w:cs="Courier New"/>
              </w:rPr>
              <w:t xml:space="preserve"> x 5)</w:t>
            </w:r>
          </w:p>
          <w:p w14:paraId="4C2776C9"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 x 3)</w:t>
            </w:r>
          </w:p>
        </w:tc>
        <w:tc>
          <w:tcPr>
            <w:tcW w:w="3030" w:type="dxa"/>
            <w:shd w:val="clear" w:color="auto" w:fill="auto"/>
            <w:tcMar>
              <w:top w:w="100" w:type="dxa"/>
              <w:left w:w="100" w:type="dxa"/>
              <w:bottom w:w="100" w:type="dxa"/>
              <w:right w:w="100" w:type="dxa"/>
            </w:tcMar>
          </w:tcPr>
          <w:p w14:paraId="2104E399" w14:textId="77777777" w:rsidR="007370C4" w:rsidRDefault="00405797">
            <w:pPr>
              <w:pBdr>
                <w:top w:val="nil"/>
                <w:left w:val="nil"/>
                <w:bottom w:val="nil"/>
                <w:right w:val="nil"/>
                <w:between w:val="nil"/>
              </w:pBdr>
              <w:spacing w:line="240" w:lineRule="auto"/>
            </w:pPr>
            <w:r>
              <w:t>Create a variable called x and initialize it to 5.</w:t>
            </w:r>
            <w:r>
              <w:t xml:space="preserve">  Future references to x produce the value of the most recent </w:t>
            </w:r>
            <w:proofErr w:type="spellStart"/>
            <w:r>
              <w:t>setq</w:t>
            </w:r>
            <w:proofErr w:type="spellEnd"/>
            <w:r>
              <w:t>.  For example, the second expression produces the value 8.</w:t>
            </w:r>
          </w:p>
        </w:tc>
      </w:tr>
      <w:tr w:rsidR="007370C4" w14:paraId="47C0F0AE" w14:textId="77777777">
        <w:tc>
          <w:tcPr>
            <w:tcW w:w="4110" w:type="dxa"/>
            <w:shd w:val="clear" w:color="auto" w:fill="auto"/>
            <w:tcMar>
              <w:top w:w="100" w:type="dxa"/>
              <w:left w:w="100" w:type="dxa"/>
              <w:bottom w:w="100" w:type="dxa"/>
              <w:right w:w="100" w:type="dxa"/>
            </w:tcMar>
          </w:tcPr>
          <w:p w14:paraId="2A27FD06"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MIN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5B22905E"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 LPAREN MAX </w:t>
            </w:r>
            <w:proofErr w:type="spellStart"/>
            <w:r>
              <w:rPr>
                <w:rFonts w:ascii="Courier New" w:eastAsia="Courier New" w:hAnsi="Courier New" w:cs="Courier New"/>
              </w:rPr>
              <w:t>token_or_expr_list</w:t>
            </w:r>
            <w:proofErr w:type="spellEnd"/>
            <w:r>
              <w:rPr>
                <w:rFonts w:ascii="Courier New" w:eastAsia="Courier New" w:hAnsi="Courier New" w:cs="Courier New"/>
              </w:rPr>
              <w:t xml:space="preserve"> RPAREN</w:t>
            </w:r>
          </w:p>
          <w:p w14:paraId="58094109" w14:textId="77777777" w:rsidR="007370C4" w:rsidRDefault="007370C4">
            <w:pPr>
              <w:widowControl w:val="0"/>
              <w:pBdr>
                <w:top w:val="nil"/>
                <w:left w:val="nil"/>
                <w:bottom w:val="nil"/>
                <w:right w:val="nil"/>
                <w:between w:val="nil"/>
              </w:pBdr>
              <w:rPr>
                <w:rFonts w:ascii="Courier New" w:eastAsia="Courier New" w:hAnsi="Courier New" w:cs="Courier New"/>
              </w:rPr>
            </w:pPr>
          </w:p>
        </w:tc>
        <w:tc>
          <w:tcPr>
            <w:tcW w:w="2220" w:type="dxa"/>
            <w:shd w:val="clear" w:color="auto" w:fill="auto"/>
            <w:tcMar>
              <w:top w:w="100" w:type="dxa"/>
              <w:left w:w="100" w:type="dxa"/>
              <w:bottom w:w="100" w:type="dxa"/>
              <w:right w:w="100" w:type="dxa"/>
            </w:tcMar>
          </w:tcPr>
          <w:p w14:paraId="7610DCC5"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(min 2 3 1)</w:t>
            </w:r>
          </w:p>
          <w:p w14:paraId="7FF25DFC" w14:textId="77777777" w:rsidR="007370C4" w:rsidRDefault="00405797">
            <w:pP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setq</w:t>
            </w:r>
            <w:proofErr w:type="spellEnd"/>
            <w:r>
              <w:rPr>
                <w:rFonts w:ascii="Courier New" w:eastAsia="Courier New" w:hAnsi="Courier New" w:cs="Courier New"/>
              </w:rPr>
              <w:t xml:space="preserve"> x 5)</w:t>
            </w:r>
          </w:p>
          <w:p w14:paraId="100C8675"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(max 2 3 10 (+ x 6))</w:t>
            </w:r>
          </w:p>
        </w:tc>
        <w:tc>
          <w:tcPr>
            <w:tcW w:w="3030" w:type="dxa"/>
            <w:shd w:val="clear" w:color="auto" w:fill="auto"/>
            <w:tcMar>
              <w:top w:w="100" w:type="dxa"/>
              <w:left w:w="100" w:type="dxa"/>
              <w:bottom w:w="100" w:type="dxa"/>
              <w:right w:w="100" w:type="dxa"/>
            </w:tcMar>
          </w:tcPr>
          <w:p w14:paraId="4B8EFE5C" w14:textId="77777777" w:rsidR="007370C4" w:rsidRDefault="00405797">
            <w:pPr>
              <w:pBdr>
                <w:top w:val="nil"/>
                <w:left w:val="nil"/>
                <w:bottom w:val="nil"/>
                <w:right w:val="nil"/>
                <w:between w:val="nil"/>
              </w:pBdr>
              <w:spacing w:line="240" w:lineRule="auto"/>
            </w:pPr>
            <w:r>
              <w:t>min and max expressions return the smallest values in their list of operands. The first expression produces 1, while the third produces 11.</w:t>
            </w:r>
          </w:p>
        </w:tc>
      </w:tr>
      <w:tr w:rsidR="007370C4" w14:paraId="74BFFCED" w14:textId="77777777">
        <w:tc>
          <w:tcPr>
            <w:tcW w:w="4110" w:type="dxa"/>
            <w:shd w:val="clear" w:color="auto" w:fill="auto"/>
            <w:tcMar>
              <w:top w:w="100" w:type="dxa"/>
              <w:left w:w="100" w:type="dxa"/>
              <w:bottom w:w="100" w:type="dxa"/>
              <w:right w:w="100" w:type="dxa"/>
            </w:tcMar>
          </w:tcPr>
          <w:p w14:paraId="4FDE1435"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AREF ID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tc>
        <w:tc>
          <w:tcPr>
            <w:tcW w:w="2220" w:type="dxa"/>
            <w:shd w:val="clear" w:color="auto" w:fill="auto"/>
            <w:tcMar>
              <w:top w:w="100" w:type="dxa"/>
              <w:left w:w="100" w:type="dxa"/>
              <w:bottom w:w="100" w:type="dxa"/>
              <w:right w:w="100" w:type="dxa"/>
            </w:tcMar>
          </w:tcPr>
          <w:p w14:paraId="15BA1CA8" w14:textId="77777777" w:rsidR="007370C4" w:rsidRDefault="00405797">
            <w:pPr>
              <w:pBdr>
                <w:top w:val="nil"/>
                <w:left w:val="nil"/>
                <w:bottom w:val="nil"/>
                <w:right w:val="nil"/>
                <w:between w:val="nil"/>
              </w:pBd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aref</w:t>
            </w:r>
            <w:proofErr w:type="spellEnd"/>
            <w:r>
              <w:rPr>
                <w:rFonts w:ascii="Courier New" w:eastAsia="Courier New" w:hAnsi="Courier New" w:cs="Courier New"/>
              </w:rPr>
              <w:t xml:space="preserve"> </w:t>
            </w:r>
            <w:proofErr w:type="spellStart"/>
            <w:r>
              <w:rPr>
                <w:rFonts w:ascii="Courier New" w:eastAsia="Courier New" w:hAnsi="Courier New" w:cs="Courier New"/>
              </w:rPr>
              <w:t>arg_array</w:t>
            </w:r>
            <w:proofErr w:type="spellEnd"/>
            <w:r>
              <w:rPr>
                <w:rFonts w:ascii="Courier New" w:eastAsia="Courier New" w:hAnsi="Courier New" w:cs="Courier New"/>
              </w:rPr>
              <w:t xml:space="preserve"> 1)</w:t>
            </w:r>
          </w:p>
        </w:tc>
        <w:tc>
          <w:tcPr>
            <w:tcW w:w="3030" w:type="dxa"/>
            <w:shd w:val="clear" w:color="auto" w:fill="auto"/>
            <w:tcMar>
              <w:top w:w="100" w:type="dxa"/>
              <w:left w:w="100" w:type="dxa"/>
              <w:bottom w:w="100" w:type="dxa"/>
              <w:right w:w="100" w:type="dxa"/>
            </w:tcMar>
          </w:tcPr>
          <w:p w14:paraId="1FEA25FC" w14:textId="77777777" w:rsidR="007370C4" w:rsidRDefault="00405797">
            <w:pPr>
              <w:pBdr>
                <w:top w:val="nil"/>
                <w:left w:val="nil"/>
                <w:bottom w:val="nil"/>
                <w:right w:val="nil"/>
                <w:between w:val="nil"/>
              </w:pBdr>
              <w:spacing w:line="240" w:lineRule="auto"/>
            </w:pPr>
            <w:proofErr w:type="spellStart"/>
            <w:r>
              <w:rPr>
                <w:rFonts w:ascii="Courier New" w:eastAsia="Courier New" w:hAnsi="Courier New" w:cs="Courier New"/>
              </w:rPr>
              <w:t>aref</w:t>
            </w:r>
            <w:proofErr w:type="spellEnd"/>
            <w:r>
              <w:t xml:space="preserve"> allows us to access an element of an array. We </w:t>
            </w:r>
            <w:r>
              <w:lastRenderedPageBreak/>
              <w:t xml:space="preserve">assume that all programs are given as input an array called </w:t>
            </w:r>
            <w:proofErr w:type="spellStart"/>
            <w:r>
              <w:t>arg_array</w:t>
            </w:r>
            <w:proofErr w:type="spellEnd"/>
            <w:r>
              <w:t xml:space="preserve">.  This returns the value held at index 1. </w:t>
            </w:r>
          </w:p>
        </w:tc>
      </w:tr>
      <w:tr w:rsidR="007370C4" w14:paraId="18058F28" w14:textId="77777777">
        <w:trPr>
          <w:trHeight w:val="420"/>
        </w:trPr>
        <w:tc>
          <w:tcPr>
            <w:tcW w:w="9360" w:type="dxa"/>
            <w:gridSpan w:val="3"/>
            <w:shd w:val="clear" w:color="auto" w:fill="auto"/>
            <w:tcMar>
              <w:top w:w="100" w:type="dxa"/>
              <w:left w:w="100" w:type="dxa"/>
              <w:bottom w:w="100" w:type="dxa"/>
              <w:right w:w="100" w:type="dxa"/>
            </w:tcMar>
          </w:tcPr>
          <w:p w14:paraId="0456FBC6" w14:textId="77777777" w:rsidR="007370C4" w:rsidRDefault="00405797">
            <w:pPr>
              <w:widowControl w:val="0"/>
              <w:jc w:val="center"/>
              <w:rPr>
                <w:rFonts w:ascii="Courier New" w:eastAsia="Courier New" w:hAnsi="Courier New" w:cs="Courier New"/>
              </w:rPr>
            </w:pPr>
            <w:r>
              <w:rPr>
                <w:rFonts w:ascii="Courier New" w:eastAsia="Courier New" w:hAnsi="Courier New" w:cs="Courier New"/>
              </w:rPr>
              <w:lastRenderedPageBreak/>
              <w:t>The following rules are for ECE 566 only.</w:t>
            </w:r>
          </w:p>
        </w:tc>
      </w:tr>
      <w:tr w:rsidR="007370C4" w14:paraId="7C71D34A" w14:textId="77777777">
        <w:tc>
          <w:tcPr>
            <w:tcW w:w="4110" w:type="dxa"/>
            <w:shd w:val="clear" w:color="auto" w:fill="D9D9D9"/>
            <w:tcMar>
              <w:top w:w="100" w:type="dxa"/>
              <w:left w:w="100" w:type="dxa"/>
              <w:bottom w:w="100" w:type="dxa"/>
              <w:right w:w="100" w:type="dxa"/>
            </w:tcMar>
          </w:tcPr>
          <w:p w14:paraId="2851BC29"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SETF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tc>
        <w:tc>
          <w:tcPr>
            <w:tcW w:w="2220" w:type="dxa"/>
            <w:shd w:val="clear" w:color="auto" w:fill="D9D9D9"/>
            <w:tcMar>
              <w:top w:w="100" w:type="dxa"/>
              <w:left w:w="100" w:type="dxa"/>
              <w:bottom w:w="100" w:type="dxa"/>
              <w:right w:w="100" w:type="dxa"/>
            </w:tcMar>
          </w:tcPr>
          <w:p w14:paraId="62AC476F" w14:textId="77777777" w:rsidR="007370C4" w:rsidRDefault="00405797">
            <w:pPr>
              <w:spacing w:line="240" w:lineRule="auto"/>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setf</w:t>
            </w:r>
            <w:proofErr w:type="spellEnd"/>
            <w:r>
              <w:rPr>
                <w:rFonts w:ascii="Courier New" w:eastAsia="Courier New" w:hAnsi="Courier New" w:cs="Courier New"/>
              </w:rPr>
              <w:t xml:space="preserve"> (</w:t>
            </w:r>
            <w:proofErr w:type="spellStart"/>
            <w:r>
              <w:rPr>
                <w:rFonts w:ascii="Courier New" w:eastAsia="Courier New" w:hAnsi="Courier New" w:cs="Courier New"/>
              </w:rPr>
              <w:t>aref</w:t>
            </w:r>
            <w:proofErr w:type="spellEnd"/>
            <w:r>
              <w:rPr>
                <w:rFonts w:ascii="Courier New" w:eastAsia="Courier New" w:hAnsi="Courier New" w:cs="Courier New"/>
              </w:rPr>
              <w:t xml:space="preserve"> </w:t>
            </w:r>
            <w:proofErr w:type="spellStart"/>
            <w:r>
              <w:rPr>
                <w:rFonts w:ascii="Courier New" w:eastAsia="Courier New" w:hAnsi="Courier New" w:cs="Courier New"/>
              </w:rPr>
              <w:t>arg_array</w:t>
            </w:r>
            <w:proofErr w:type="spellEnd"/>
            <w:r>
              <w:rPr>
                <w:rFonts w:ascii="Courier New" w:eastAsia="Courier New" w:hAnsi="Courier New" w:cs="Courier New"/>
              </w:rPr>
              <w:t xml:space="preserve"> 1) 10)</w:t>
            </w:r>
          </w:p>
        </w:tc>
        <w:tc>
          <w:tcPr>
            <w:tcW w:w="3030" w:type="dxa"/>
            <w:shd w:val="clear" w:color="auto" w:fill="D9D9D9"/>
            <w:tcMar>
              <w:top w:w="100" w:type="dxa"/>
              <w:left w:w="100" w:type="dxa"/>
              <w:bottom w:w="100" w:type="dxa"/>
              <w:right w:w="100" w:type="dxa"/>
            </w:tcMar>
          </w:tcPr>
          <w:p w14:paraId="063D65AA" w14:textId="77777777" w:rsidR="007370C4" w:rsidRDefault="00405797">
            <w:pPr>
              <w:spacing w:line="240" w:lineRule="auto"/>
            </w:pPr>
            <w:proofErr w:type="spellStart"/>
            <w:r>
              <w:t>setf</w:t>
            </w:r>
            <w:proofErr w:type="spellEnd"/>
            <w:r>
              <w:t xml:space="preserve"> allows us to set the location within an array. The first operand must be the result of an </w:t>
            </w:r>
            <w:proofErr w:type="spellStart"/>
            <w:r>
              <w:t>aref</w:t>
            </w:r>
            <w:proofErr w:type="spellEnd"/>
            <w:r>
              <w:t xml:space="preserve"> expression.  The second operand can be the result of an expression or a token.  </w:t>
            </w:r>
            <w:r>
              <w:t>The expression produces a result equal to the value stored into the array.</w:t>
            </w:r>
          </w:p>
        </w:tc>
      </w:tr>
      <w:tr w:rsidR="007370C4" w14:paraId="477A0DCF" w14:textId="77777777">
        <w:tc>
          <w:tcPr>
            <w:tcW w:w="4110" w:type="dxa"/>
            <w:shd w:val="clear" w:color="auto" w:fill="D9D9D9"/>
            <w:tcMar>
              <w:top w:w="100" w:type="dxa"/>
              <w:left w:w="100" w:type="dxa"/>
              <w:bottom w:w="100" w:type="dxa"/>
              <w:right w:w="100" w:type="dxa"/>
            </w:tcMar>
          </w:tcPr>
          <w:p w14:paraId="35C3C85A" w14:textId="77777777" w:rsidR="007370C4" w:rsidRDefault="00405797">
            <w:pPr>
              <w:widowControl w:val="0"/>
              <w:rPr>
                <w:rFonts w:ascii="Courier New" w:eastAsia="Courier New" w:hAnsi="Courier New" w:cs="Courier New"/>
              </w:rPr>
            </w:pPr>
            <w:r>
              <w:rPr>
                <w:rFonts w:ascii="Courier New" w:eastAsia="Courier New" w:hAnsi="Courier New" w:cs="Courier New"/>
              </w:rPr>
              <w:t xml:space="preserve">LPAREN MAKEARRAY ID NUM </w:t>
            </w:r>
            <w:proofErr w:type="spellStart"/>
            <w:r>
              <w:rPr>
                <w:rFonts w:ascii="Courier New" w:eastAsia="Courier New" w:hAnsi="Courier New" w:cs="Courier New"/>
              </w:rPr>
              <w:t>token_or_expr</w:t>
            </w:r>
            <w:proofErr w:type="spellEnd"/>
            <w:r>
              <w:rPr>
                <w:rFonts w:ascii="Courier New" w:eastAsia="Courier New" w:hAnsi="Courier New" w:cs="Courier New"/>
              </w:rPr>
              <w:t xml:space="preserve"> RPAREN</w:t>
            </w:r>
          </w:p>
        </w:tc>
        <w:tc>
          <w:tcPr>
            <w:tcW w:w="2220" w:type="dxa"/>
            <w:shd w:val="clear" w:color="auto" w:fill="D9D9D9"/>
            <w:tcMar>
              <w:top w:w="100" w:type="dxa"/>
              <w:left w:w="100" w:type="dxa"/>
              <w:bottom w:w="100" w:type="dxa"/>
              <w:right w:w="100" w:type="dxa"/>
            </w:tcMar>
          </w:tcPr>
          <w:p w14:paraId="32E9F1F3" w14:textId="77777777" w:rsidR="007370C4" w:rsidRDefault="00405797">
            <w:pPr>
              <w:spacing w:line="240" w:lineRule="auto"/>
              <w:rPr>
                <w:rFonts w:ascii="Courier New" w:eastAsia="Courier New" w:hAnsi="Courier New" w:cs="Courier New"/>
              </w:rPr>
            </w:pPr>
            <w:r>
              <w:rPr>
                <w:rFonts w:ascii="Courier New" w:eastAsia="Courier New" w:hAnsi="Courier New" w:cs="Courier New"/>
              </w:rPr>
              <w:t>(make-array a 100 0)</w:t>
            </w:r>
          </w:p>
        </w:tc>
        <w:tc>
          <w:tcPr>
            <w:tcW w:w="3030" w:type="dxa"/>
            <w:shd w:val="clear" w:color="auto" w:fill="D9D9D9"/>
            <w:tcMar>
              <w:top w:w="100" w:type="dxa"/>
              <w:left w:w="100" w:type="dxa"/>
              <w:bottom w:w="100" w:type="dxa"/>
              <w:right w:w="100" w:type="dxa"/>
            </w:tcMar>
          </w:tcPr>
          <w:p w14:paraId="53F3B52B" w14:textId="77777777" w:rsidR="007370C4" w:rsidRDefault="00405797">
            <w:pPr>
              <w:spacing w:line="240" w:lineRule="auto"/>
            </w:pPr>
            <w:r>
              <w:t xml:space="preserve">This says to make an array of length 100 that’s initialized to 0. The first operand must be an ID. The second operand must be a length, and the third operand must be the initialization value. If nested in another expression, it produces its initialization </w:t>
            </w:r>
            <w:r>
              <w:t>value as its result</w:t>
            </w:r>
            <w:r>
              <w:t>.</w:t>
            </w:r>
          </w:p>
        </w:tc>
      </w:tr>
      <w:tr w:rsidR="007370C4" w14:paraId="670B19D3" w14:textId="77777777">
        <w:tc>
          <w:tcPr>
            <w:tcW w:w="4110" w:type="dxa"/>
            <w:shd w:val="clear" w:color="auto" w:fill="auto"/>
            <w:tcMar>
              <w:top w:w="100" w:type="dxa"/>
              <w:left w:w="100" w:type="dxa"/>
              <w:bottom w:w="100" w:type="dxa"/>
              <w:right w:w="100" w:type="dxa"/>
            </w:tcMar>
          </w:tcPr>
          <w:p w14:paraId="30709A36" w14:textId="77777777" w:rsidR="007370C4" w:rsidRDefault="007370C4">
            <w:pPr>
              <w:widowControl w:val="0"/>
              <w:pBdr>
                <w:top w:val="nil"/>
                <w:left w:val="nil"/>
                <w:bottom w:val="nil"/>
                <w:right w:val="nil"/>
                <w:between w:val="nil"/>
              </w:pBdr>
              <w:rPr>
                <w:rFonts w:ascii="Courier New" w:eastAsia="Courier New" w:hAnsi="Courier New" w:cs="Courier New"/>
              </w:rPr>
            </w:pPr>
          </w:p>
        </w:tc>
        <w:tc>
          <w:tcPr>
            <w:tcW w:w="2220" w:type="dxa"/>
            <w:shd w:val="clear" w:color="auto" w:fill="auto"/>
            <w:tcMar>
              <w:top w:w="100" w:type="dxa"/>
              <w:left w:w="100" w:type="dxa"/>
              <w:bottom w:w="100" w:type="dxa"/>
              <w:right w:w="100" w:type="dxa"/>
            </w:tcMar>
          </w:tcPr>
          <w:p w14:paraId="6AD8E58D" w14:textId="77777777" w:rsidR="007370C4" w:rsidRDefault="007370C4">
            <w:pPr>
              <w:pBdr>
                <w:top w:val="nil"/>
                <w:left w:val="nil"/>
                <w:bottom w:val="nil"/>
                <w:right w:val="nil"/>
                <w:between w:val="nil"/>
              </w:pBdr>
              <w:spacing w:line="240" w:lineRule="auto"/>
              <w:rPr>
                <w:rFonts w:ascii="Courier New" w:eastAsia="Courier New" w:hAnsi="Courier New" w:cs="Courier New"/>
              </w:rPr>
            </w:pPr>
          </w:p>
        </w:tc>
        <w:tc>
          <w:tcPr>
            <w:tcW w:w="3030" w:type="dxa"/>
            <w:shd w:val="clear" w:color="auto" w:fill="auto"/>
            <w:tcMar>
              <w:top w:w="100" w:type="dxa"/>
              <w:left w:w="100" w:type="dxa"/>
              <w:bottom w:w="100" w:type="dxa"/>
              <w:right w:w="100" w:type="dxa"/>
            </w:tcMar>
          </w:tcPr>
          <w:p w14:paraId="1DEB4D8F" w14:textId="77777777" w:rsidR="007370C4" w:rsidRDefault="007370C4">
            <w:pPr>
              <w:pBdr>
                <w:top w:val="nil"/>
                <w:left w:val="nil"/>
                <w:bottom w:val="nil"/>
                <w:right w:val="nil"/>
                <w:between w:val="nil"/>
              </w:pBdr>
              <w:spacing w:line="240" w:lineRule="auto"/>
            </w:pPr>
          </w:p>
        </w:tc>
      </w:tr>
    </w:tbl>
    <w:p w14:paraId="2FEA9A4E" w14:textId="77777777" w:rsidR="007370C4" w:rsidRDefault="007370C4">
      <w:pPr>
        <w:widowControl w:val="0"/>
        <w:pBdr>
          <w:top w:val="nil"/>
          <w:left w:val="nil"/>
          <w:bottom w:val="nil"/>
          <w:right w:val="nil"/>
          <w:between w:val="nil"/>
        </w:pBdr>
      </w:pPr>
    </w:p>
    <w:p w14:paraId="562E7654" w14:textId="77777777" w:rsidR="007370C4" w:rsidRDefault="00405797">
      <w:pPr>
        <w:widowControl w:val="0"/>
        <w:pBdr>
          <w:top w:val="nil"/>
          <w:left w:val="nil"/>
          <w:bottom w:val="nil"/>
          <w:right w:val="nil"/>
          <w:between w:val="nil"/>
        </w:pBdr>
      </w:pPr>
      <w:r>
        <w:t xml:space="preserve">You will implement the rules for a parser that generates LLVM </w:t>
      </w:r>
      <w:proofErr w:type="spellStart"/>
      <w:r>
        <w:t>bitcode</w:t>
      </w:r>
      <w:proofErr w:type="spellEnd"/>
      <w:r>
        <w:t xml:space="preserve"> for any program written in the P1 language.</w:t>
      </w:r>
    </w:p>
    <w:p w14:paraId="4F7E661B" w14:textId="77777777" w:rsidR="007370C4" w:rsidRDefault="00405797">
      <w:pPr>
        <w:widowControl w:val="0"/>
        <w:pBdr>
          <w:top w:val="nil"/>
          <w:left w:val="nil"/>
          <w:bottom w:val="nil"/>
          <w:right w:val="nil"/>
          <w:between w:val="nil"/>
        </w:pBdr>
      </w:pPr>
      <w:r>
        <w:t xml:space="preserve"> </w:t>
      </w:r>
    </w:p>
    <w:p w14:paraId="3F2001BC" w14:textId="77777777" w:rsidR="007370C4" w:rsidRDefault="00405797">
      <w:pPr>
        <w:pStyle w:val="Heading1"/>
        <w:widowControl w:val="0"/>
        <w:pBdr>
          <w:top w:val="nil"/>
          <w:left w:val="nil"/>
          <w:bottom w:val="nil"/>
          <w:right w:val="nil"/>
          <w:between w:val="nil"/>
        </w:pBdr>
      </w:pPr>
      <w:bookmarkStart w:id="7" w:name="_5u06c83di4e4" w:colFirst="0" w:colLast="0"/>
      <w:bookmarkEnd w:id="7"/>
      <w:r>
        <w:t>Additional Specifications</w:t>
      </w:r>
    </w:p>
    <w:p w14:paraId="49EF60AA" w14:textId="77777777" w:rsidR="007370C4" w:rsidRDefault="00405797">
      <w:pPr>
        <w:widowControl w:val="0"/>
        <w:pBdr>
          <w:top w:val="nil"/>
          <w:left w:val="nil"/>
          <w:bottom w:val="nil"/>
          <w:right w:val="nil"/>
          <w:between w:val="nil"/>
        </w:pBdr>
      </w:pPr>
      <w:r>
        <w:t xml:space="preserve"> </w:t>
      </w:r>
    </w:p>
    <w:p w14:paraId="7F5C2BA7" w14:textId="77777777" w:rsidR="007370C4" w:rsidRDefault="00405797">
      <w:pPr>
        <w:widowControl w:val="0"/>
        <w:numPr>
          <w:ilvl w:val="0"/>
          <w:numId w:val="2"/>
        </w:numPr>
        <w:pBdr>
          <w:top w:val="nil"/>
          <w:left w:val="nil"/>
          <w:bottom w:val="nil"/>
          <w:right w:val="nil"/>
          <w:between w:val="nil"/>
        </w:pBdr>
      </w:pPr>
      <w:r>
        <w:t xml:space="preserve">Generate a function in LLVM </w:t>
      </w:r>
      <w:proofErr w:type="spellStart"/>
      <w:r>
        <w:t>bitcode</w:t>
      </w:r>
      <w:proofErr w:type="spellEnd"/>
      <w:r>
        <w:t xml:space="preserve"> that takes an integer (i32) and an integer pointer (i32*) as argument and returns an i32.  </w:t>
      </w:r>
    </w:p>
    <w:p w14:paraId="0E0393F7" w14:textId="77777777" w:rsidR="007370C4" w:rsidRDefault="00405797">
      <w:pPr>
        <w:numPr>
          <w:ilvl w:val="0"/>
          <w:numId w:val="2"/>
        </w:numPr>
      </w:pPr>
      <w:r>
        <w:t xml:space="preserve">The name for the function is taken from the name of the input file.  If the file is called </w:t>
      </w:r>
      <w:proofErr w:type="gramStart"/>
      <w:r>
        <w:rPr>
          <w:rFonts w:ascii="Courier New" w:eastAsia="Courier New" w:hAnsi="Courier New" w:cs="Courier New"/>
        </w:rPr>
        <w:t>tmp.p</w:t>
      </w:r>
      <w:proofErr w:type="gramEnd"/>
      <w:r>
        <w:rPr>
          <w:rFonts w:ascii="Courier New" w:eastAsia="Courier New" w:hAnsi="Courier New" w:cs="Courier New"/>
        </w:rPr>
        <w:t>1</w:t>
      </w:r>
      <w:r>
        <w:t>, the name of the function must</w:t>
      </w:r>
      <w:r>
        <w:t xml:space="preserve"> be </w:t>
      </w:r>
      <w:proofErr w:type="spellStart"/>
      <w:r>
        <w:rPr>
          <w:rFonts w:ascii="Courier New" w:eastAsia="Courier New" w:hAnsi="Courier New" w:cs="Courier New"/>
        </w:rPr>
        <w:t>tmp</w:t>
      </w:r>
      <w:proofErr w:type="spellEnd"/>
      <w:r>
        <w:t xml:space="preserve">. </w:t>
      </w:r>
      <w:r>
        <w:rPr>
          <w:i/>
        </w:rPr>
        <w:t>(I’ve provided code for this already, but you may not change it.)</w:t>
      </w:r>
    </w:p>
    <w:p w14:paraId="3A502C98" w14:textId="77777777" w:rsidR="007370C4" w:rsidRDefault="00405797">
      <w:pPr>
        <w:widowControl w:val="0"/>
        <w:numPr>
          <w:ilvl w:val="0"/>
          <w:numId w:val="2"/>
        </w:numPr>
        <w:pBdr>
          <w:top w:val="nil"/>
          <w:left w:val="nil"/>
          <w:bottom w:val="nil"/>
          <w:right w:val="nil"/>
          <w:between w:val="nil"/>
        </w:pBdr>
      </w:pPr>
      <w:r>
        <w:t>The generated function will always return an integer type.  The return value is the value produced by the last expr in the program.</w:t>
      </w:r>
    </w:p>
    <w:p w14:paraId="30CB9019" w14:textId="77777777" w:rsidR="007370C4" w:rsidRDefault="00405797">
      <w:pPr>
        <w:widowControl w:val="0"/>
        <w:numPr>
          <w:ilvl w:val="0"/>
          <w:numId w:val="2"/>
        </w:numPr>
        <w:pBdr>
          <w:top w:val="nil"/>
          <w:left w:val="nil"/>
          <w:bottom w:val="nil"/>
          <w:right w:val="nil"/>
          <w:between w:val="nil"/>
        </w:pBdr>
      </w:pPr>
      <w:r>
        <w:t>You may only generate one basic block.  Your gene</w:t>
      </w:r>
      <w:r>
        <w:t xml:space="preserve">rated LLVM IR must not have any </w:t>
      </w:r>
      <w:r>
        <w:lastRenderedPageBreak/>
        <w:t xml:space="preserve">additional basic blocks and may not use control flow (ifs or loops or calls).  </w:t>
      </w:r>
    </w:p>
    <w:p w14:paraId="0C63D07F" w14:textId="77777777" w:rsidR="007370C4" w:rsidRDefault="00405797">
      <w:pPr>
        <w:widowControl w:val="0"/>
        <w:numPr>
          <w:ilvl w:val="0"/>
          <w:numId w:val="2"/>
        </w:numPr>
        <w:pBdr>
          <w:top w:val="nil"/>
          <w:left w:val="nil"/>
          <w:bottom w:val="nil"/>
          <w:right w:val="nil"/>
          <w:between w:val="nil"/>
        </w:pBdr>
      </w:pPr>
      <w:r>
        <w:t>Your generated code may not use a loop or call a function to perform an operation.</w:t>
      </w:r>
    </w:p>
    <w:p w14:paraId="6C426190" w14:textId="77777777" w:rsidR="007370C4" w:rsidRDefault="00405797">
      <w:pPr>
        <w:widowControl w:val="0"/>
        <w:numPr>
          <w:ilvl w:val="0"/>
          <w:numId w:val="2"/>
        </w:numPr>
        <w:pBdr>
          <w:top w:val="nil"/>
          <w:left w:val="nil"/>
          <w:bottom w:val="nil"/>
          <w:right w:val="nil"/>
          <w:between w:val="nil"/>
        </w:pBdr>
      </w:pPr>
      <w:r>
        <w:t>The generated function should be added to a module and dumped</w:t>
      </w:r>
      <w:r>
        <w:t xml:space="preserve"> as a legal LLVM </w:t>
      </w:r>
      <w:proofErr w:type="spellStart"/>
      <w:r>
        <w:t>bitcode</w:t>
      </w:r>
      <w:proofErr w:type="spellEnd"/>
      <w:r>
        <w:t xml:space="preserve"> module.  This module will then be linked with a C program that calls the function and tests that it is logically correct.   However, don’t fret about these details because most of the code for dumping LLVM modules will be provided </w:t>
      </w:r>
      <w:r>
        <w:t>for you.</w:t>
      </w:r>
    </w:p>
    <w:p w14:paraId="49A5D1D0" w14:textId="77777777" w:rsidR="007370C4" w:rsidRDefault="00405797">
      <w:pPr>
        <w:widowControl w:val="0"/>
        <w:numPr>
          <w:ilvl w:val="0"/>
          <w:numId w:val="2"/>
        </w:numPr>
        <w:pBdr>
          <w:top w:val="nil"/>
          <w:left w:val="nil"/>
          <w:bottom w:val="nil"/>
          <w:right w:val="nil"/>
          <w:between w:val="nil"/>
        </w:pBdr>
      </w:pPr>
      <w:r>
        <w:t>If you detect illegal code during parsing (e.g. undefined variables), print an error message and abort. For runtime errors, like divide by zero, do not try to generate code to prevent them.  Just allow them to raise exceptions when the generated c</w:t>
      </w:r>
      <w:r>
        <w:t>ode runs.</w:t>
      </w:r>
    </w:p>
    <w:p w14:paraId="796F062E" w14:textId="77777777" w:rsidR="007370C4" w:rsidRDefault="00405797">
      <w:pPr>
        <w:pStyle w:val="Heading1"/>
        <w:widowControl w:val="0"/>
      </w:pPr>
      <w:bookmarkStart w:id="8" w:name="_d1sqxcv8vbfy" w:colFirst="0" w:colLast="0"/>
      <w:bookmarkEnd w:id="8"/>
      <w:r>
        <w:t xml:space="preserve">Implementation </w:t>
      </w:r>
    </w:p>
    <w:p w14:paraId="334D08F3" w14:textId="77777777" w:rsidR="007370C4" w:rsidRDefault="00405797">
      <w:pPr>
        <w:pStyle w:val="Heading2"/>
        <w:widowControl w:val="0"/>
      </w:pPr>
      <w:bookmarkStart w:id="9" w:name="_tw4ax8bhwt93" w:colFirst="0" w:colLast="0"/>
      <w:bookmarkEnd w:id="9"/>
      <w:r>
        <w:t>Update your Git Repository</w:t>
      </w:r>
    </w:p>
    <w:p w14:paraId="2D5D1E08" w14:textId="77777777" w:rsidR="007370C4" w:rsidRDefault="00405797">
      <w:pPr>
        <w:widowControl w:val="0"/>
      </w:pPr>
      <w:r>
        <w:t>You may need to update your repository to get the latest version of code. Then rebuild everything:</w:t>
      </w:r>
    </w:p>
    <w:p w14:paraId="6855E4E2" w14:textId="77777777" w:rsidR="007370C4" w:rsidRDefault="00405797">
      <w:pPr>
        <w:widowControl w:val="0"/>
        <w:numPr>
          <w:ilvl w:val="1"/>
          <w:numId w:val="4"/>
        </w:numPr>
        <w:rPr>
          <w:rFonts w:ascii="Courier New" w:eastAsia="Courier New" w:hAnsi="Courier New" w:cs="Courier New"/>
        </w:rPr>
      </w:pPr>
      <w:r>
        <w:rPr>
          <w:rFonts w:ascii="Courier New" w:eastAsia="Courier New" w:hAnsi="Courier New" w:cs="Courier New"/>
        </w:rPr>
        <w:t>cd path/to/ncstate_ece566_spring2020</w:t>
      </w:r>
    </w:p>
    <w:p w14:paraId="423A92FC" w14:textId="77777777" w:rsidR="007370C4" w:rsidRDefault="00405797">
      <w:pPr>
        <w:widowControl w:val="0"/>
        <w:numPr>
          <w:ilvl w:val="1"/>
          <w:numId w:val="4"/>
        </w:numPr>
        <w:rPr>
          <w:rFonts w:ascii="Courier New" w:eastAsia="Courier New" w:hAnsi="Courier New" w:cs="Courier New"/>
        </w:rPr>
      </w:pPr>
      <w:r>
        <w:rPr>
          <w:rFonts w:ascii="Courier New" w:eastAsia="Courier New" w:hAnsi="Courier New" w:cs="Courier New"/>
        </w:rPr>
        <w:t xml:space="preserve">git </w:t>
      </w:r>
      <w:proofErr w:type="gramStart"/>
      <w:r>
        <w:rPr>
          <w:rFonts w:ascii="Courier New" w:eastAsia="Courier New" w:hAnsi="Courier New" w:cs="Courier New"/>
        </w:rPr>
        <w:t>pull</w:t>
      </w:r>
      <w:proofErr w:type="gramEnd"/>
    </w:p>
    <w:p w14:paraId="5C25A211" w14:textId="77777777" w:rsidR="007370C4" w:rsidRDefault="00405797">
      <w:pPr>
        <w:widowControl w:val="0"/>
        <w:numPr>
          <w:ilvl w:val="2"/>
          <w:numId w:val="4"/>
        </w:numPr>
      </w:pPr>
      <w:r>
        <w:t>If this command fails, it’s because you have modified file</w:t>
      </w:r>
      <w:r>
        <w:t xml:space="preserve">s. You can either commit them or stash them (but not both).  A commit will keep your changes in the local directory, but </w:t>
      </w:r>
      <w:r>
        <w:rPr>
          <w:i/>
          <w:u w:val="single"/>
        </w:rPr>
        <w:t>stash will remove your changes</w:t>
      </w:r>
      <w:r>
        <w:t xml:space="preserve"> </w:t>
      </w:r>
      <w:r>
        <w:rPr>
          <w:i/>
          <w:u w:val="single"/>
        </w:rPr>
        <w:t>and save them</w:t>
      </w:r>
      <w:r>
        <w:t xml:space="preserve"> elsewhere.  Pick the best one for your case:</w:t>
      </w:r>
    </w:p>
    <w:p w14:paraId="2AC73BD2" w14:textId="77777777" w:rsidR="007370C4" w:rsidRDefault="00405797">
      <w:pPr>
        <w:widowControl w:val="0"/>
        <w:numPr>
          <w:ilvl w:val="3"/>
          <w:numId w:val="4"/>
        </w:numPr>
        <w:rPr>
          <w:rFonts w:ascii="Courier New" w:eastAsia="Courier New" w:hAnsi="Courier New" w:cs="Courier New"/>
        </w:rPr>
      </w:pPr>
      <w:r>
        <w:rPr>
          <w:rFonts w:ascii="Courier New" w:eastAsia="Courier New" w:hAnsi="Courier New" w:cs="Courier New"/>
        </w:rPr>
        <w:t>git commit -a -</w:t>
      </w:r>
      <w:proofErr w:type="spellStart"/>
      <w:proofErr w:type="gramStart"/>
      <w:r>
        <w:rPr>
          <w:rFonts w:ascii="Courier New" w:eastAsia="Courier New" w:hAnsi="Courier New" w:cs="Courier New"/>
        </w:rPr>
        <w:t>m”some</w:t>
      </w:r>
      <w:proofErr w:type="spellEnd"/>
      <w:proofErr w:type="gramEnd"/>
      <w:r>
        <w:rPr>
          <w:rFonts w:ascii="Courier New" w:eastAsia="Courier New" w:hAnsi="Courier New" w:cs="Courier New"/>
        </w:rPr>
        <w:t xml:space="preserve"> changes I made blah bla</w:t>
      </w:r>
      <w:r>
        <w:rPr>
          <w:rFonts w:ascii="Courier New" w:eastAsia="Courier New" w:hAnsi="Courier New" w:cs="Courier New"/>
        </w:rPr>
        <w:t>h blah”</w:t>
      </w:r>
    </w:p>
    <w:p w14:paraId="384EB25E" w14:textId="77777777" w:rsidR="007370C4" w:rsidRDefault="00405797">
      <w:pPr>
        <w:widowControl w:val="0"/>
        <w:ind w:left="2160" w:firstLine="720"/>
        <w:rPr>
          <w:i/>
        </w:rPr>
      </w:pPr>
      <w:r>
        <w:rPr>
          <w:i/>
        </w:rPr>
        <w:t>Or...</w:t>
      </w:r>
    </w:p>
    <w:p w14:paraId="3E1D9A23" w14:textId="77777777" w:rsidR="007370C4" w:rsidRDefault="00405797">
      <w:pPr>
        <w:widowControl w:val="0"/>
        <w:numPr>
          <w:ilvl w:val="3"/>
          <w:numId w:val="4"/>
        </w:numPr>
        <w:rPr>
          <w:rFonts w:ascii="Courier New" w:eastAsia="Courier New" w:hAnsi="Courier New" w:cs="Courier New"/>
        </w:rPr>
      </w:pPr>
      <w:r>
        <w:rPr>
          <w:rFonts w:ascii="Courier New" w:eastAsia="Courier New" w:hAnsi="Courier New" w:cs="Courier New"/>
        </w:rPr>
        <w:t>git stash</w:t>
      </w:r>
    </w:p>
    <w:p w14:paraId="10AF1054" w14:textId="77777777" w:rsidR="007370C4" w:rsidRDefault="00405797">
      <w:pPr>
        <w:widowControl w:val="0"/>
        <w:ind w:left="2160"/>
      </w:pPr>
      <w:r>
        <w:t xml:space="preserve">Now, go back and re-execute </w:t>
      </w:r>
      <w:r>
        <w:rPr>
          <w:rFonts w:ascii="Courier New" w:eastAsia="Courier New" w:hAnsi="Courier New" w:cs="Courier New"/>
        </w:rPr>
        <w:t>git pull</w:t>
      </w:r>
      <w:r>
        <w:t>.</w:t>
      </w:r>
    </w:p>
    <w:p w14:paraId="2712114D" w14:textId="77777777" w:rsidR="007370C4" w:rsidRDefault="007370C4">
      <w:pPr>
        <w:widowControl w:val="0"/>
      </w:pPr>
    </w:p>
    <w:p w14:paraId="7B2E85F2" w14:textId="77777777" w:rsidR="007370C4" w:rsidRDefault="00405797">
      <w:pPr>
        <w:widowControl w:val="0"/>
      </w:pPr>
      <w:r>
        <w:t>Make sure you start docker if you are relying on it to build and test your code:</w:t>
      </w:r>
    </w:p>
    <w:p w14:paraId="42D57FFD" w14:textId="77777777" w:rsidR="007370C4" w:rsidRDefault="007370C4">
      <w:pPr>
        <w:widowControl w:val="0"/>
      </w:pPr>
    </w:p>
    <w:p w14:paraId="139BD61E" w14:textId="77777777" w:rsidR="007370C4" w:rsidRDefault="00405797">
      <w:pPr>
        <w:widowControl w:val="0"/>
        <w:rPr>
          <w:rFonts w:ascii="Courier New" w:eastAsia="Courier New" w:hAnsi="Courier New" w:cs="Courier New"/>
        </w:rPr>
      </w:pPr>
      <w:r>
        <w:rPr>
          <w:rFonts w:ascii="Courier New" w:eastAsia="Courier New" w:hAnsi="Courier New" w:cs="Courier New"/>
        </w:rPr>
        <w:t>docker-compose run projects</w:t>
      </w:r>
    </w:p>
    <w:p w14:paraId="5C720221" w14:textId="77777777" w:rsidR="007370C4" w:rsidRDefault="00405797">
      <w:pPr>
        <w:pStyle w:val="Heading2"/>
        <w:widowControl w:val="0"/>
      </w:pPr>
      <w:bookmarkStart w:id="10" w:name="_vnir4gqh5nud" w:colFirst="0" w:colLast="0"/>
      <w:bookmarkEnd w:id="10"/>
      <w:r>
        <w:t>Code Development and Testing Setup</w:t>
      </w:r>
    </w:p>
    <w:p w14:paraId="1CC8A5E6" w14:textId="77777777" w:rsidR="007370C4" w:rsidRDefault="00405797">
      <w:pPr>
        <w:widowControl w:val="0"/>
      </w:pPr>
      <w:r>
        <w:t xml:space="preserve">There are two ways to use the course infrastructure to implement your project. You may implement your project in either C or C++ using the p1/C++ or p1/C project directory provided in the </w:t>
      </w:r>
      <w:r>
        <w:rPr>
          <w:b/>
        </w:rPr>
        <w:t>projects/tools</w:t>
      </w:r>
      <w:r>
        <w:t xml:space="preserve"> folder. </w:t>
      </w:r>
      <w:r>
        <w:rPr>
          <w:u w:val="single"/>
        </w:rPr>
        <w:t>Look inside the directories to find some star</w:t>
      </w:r>
      <w:r>
        <w:rPr>
          <w:u w:val="single"/>
        </w:rPr>
        <w:t>ter code.</w:t>
      </w:r>
      <w:r>
        <w:t xml:space="preserve">   </w:t>
      </w:r>
    </w:p>
    <w:p w14:paraId="58913056" w14:textId="77777777" w:rsidR="007370C4" w:rsidRDefault="007370C4">
      <w:pPr>
        <w:widowControl w:val="0"/>
      </w:pPr>
    </w:p>
    <w:p w14:paraId="54F82D88" w14:textId="77777777" w:rsidR="007370C4" w:rsidRDefault="00405797">
      <w:pPr>
        <w:widowControl w:val="0"/>
      </w:pPr>
      <w:r>
        <w:t xml:space="preserve">Or, you may use the simple/p1/C or simple/p1/C++ folder. No configuration is needed, you only need to make sure that </w:t>
      </w:r>
      <w:proofErr w:type="spellStart"/>
      <w:r>
        <w:t>llvm</w:t>
      </w:r>
      <w:proofErr w:type="spellEnd"/>
      <w:r>
        <w:t>-config is available from your command line. Use this command to check:</w:t>
      </w:r>
    </w:p>
    <w:p w14:paraId="4FF78F86" w14:textId="77777777" w:rsidR="007370C4" w:rsidRDefault="00405797">
      <w:pPr>
        <w:widowControl w:val="0"/>
        <w:ind w:firstLine="720"/>
        <w:rPr>
          <w:rFonts w:ascii="Courier New" w:eastAsia="Courier New" w:hAnsi="Courier New" w:cs="Courier New"/>
        </w:rPr>
      </w:pPr>
      <w:r>
        <w:rPr>
          <w:rFonts w:ascii="Courier New" w:eastAsia="Courier New" w:hAnsi="Courier New" w:cs="Courier New"/>
        </w:rPr>
        <w:t xml:space="preserve">which </w:t>
      </w:r>
      <w:proofErr w:type="spellStart"/>
      <w:r>
        <w:rPr>
          <w:rFonts w:ascii="Courier New" w:eastAsia="Courier New" w:hAnsi="Courier New" w:cs="Courier New"/>
        </w:rPr>
        <w:t>llvm</w:t>
      </w:r>
      <w:proofErr w:type="spellEnd"/>
      <w:r>
        <w:rPr>
          <w:rFonts w:ascii="Courier New" w:eastAsia="Courier New" w:hAnsi="Courier New" w:cs="Courier New"/>
        </w:rPr>
        <w:t>-config</w:t>
      </w:r>
    </w:p>
    <w:p w14:paraId="6749EEB4" w14:textId="77777777" w:rsidR="007370C4" w:rsidRDefault="00405797">
      <w:pPr>
        <w:widowControl w:val="0"/>
      </w:pPr>
      <w:r>
        <w:rPr>
          <w:i/>
          <w:u w:val="single"/>
        </w:rPr>
        <w:t>Most students find this approach simpler to use and understand</w:t>
      </w:r>
      <w:r>
        <w:t xml:space="preserve">. </w:t>
      </w:r>
    </w:p>
    <w:p w14:paraId="1A57663B" w14:textId="77777777" w:rsidR="007370C4" w:rsidRDefault="007370C4">
      <w:pPr>
        <w:widowControl w:val="0"/>
      </w:pPr>
    </w:p>
    <w:p w14:paraId="25F99C0F" w14:textId="77777777" w:rsidR="007370C4" w:rsidRDefault="00405797">
      <w:pPr>
        <w:widowControl w:val="0"/>
      </w:pPr>
      <w:r>
        <w:t>The next two subsections explain how to get going depending on the method you choose.</w:t>
      </w:r>
    </w:p>
    <w:p w14:paraId="73E4AEE2" w14:textId="77777777" w:rsidR="007370C4" w:rsidRDefault="00405797">
      <w:pPr>
        <w:pStyle w:val="Heading3"/>
        <w:widowControl w:val="0"/>
      </w:pPr>
      <w:bookmarkStart w:id="11" w:name="_2zw1uibs874c" w:colFirst="0" w:colLast="0"/>
      <w:bookmarkEnd w:id="11"/>
      <w:r>
        <w:lastRenderedPageBreak/>
        <w:t>Use the Simple Directory (preferred)</w:t>
      </w:r>
    </w:p>
    <w:p w14:paraId="2716003A" w14:textId="77777777" w:rsidR="007370C4" w:rsidRDefault="00405797">
      <w:pPr>
        <w:widowControl w:val="0"/>
      </w:pPr>
      <w:r>
        <w:t xml:space="preserve">If you are using the simple directory, then simply verify that </w:t>
      </w:r>
      <w:proofErr w:type="spellStart"/>
      <w:r>
        <w:t>llvm</w:t>
      </w:r>
      <w:proofErr w:type="spellEnd"/>
      <w:r>
        <w:t xml:space="preserve">-config is your path: </w:t>
      </w:r>
    </w:p>
    <w:p w14:paraId="121368BF" w14:textId="77777777" w:rsidR="007370C4" w:rsidRDefault="00405797">
      <w:pPr>
        <w:widowControl w:val="0"/>
        <w:rPr>
          <w:rFonts w:ascii="Courier New" w:eastAsia="Courier New" w:hAnsi="Courier New" w:cs="Courier New"/>
        </w:rPr>
      </w:pPr>
      <w:r>
        <w:tab/>
      </w:r>
      <w:r>
        <w:rPr>
          <w:rFonts w:ascii="Courier New" w:eastAsia="Courier New" w:hAnsi="Courier New" w:cs="Courier New"/>
        </w:rPr>
        <w:t xml:space="preserve">which </w:t>
      </w:r>
      <w:proofErr w:type="spellStart"/>
      <w:r>
        <w:rPr>
          <w:rFonts w:ascii="Courier New" w:eastAsia="Courier New" w:hAnsi="Courier New" w:cs="Courier New"/>
        </w:rPr>
        <w:t>llvm</w:t>
      </w:r>
      <w:proofErr w:type="spellEnd"/>
      <w:r>
        <w:rPr>
          <w:rFonts w:ascii="Courier New" w:eastAsia="Courier New" w:hAnsi="Courier New" w:cs="Courier New"/>
        </w:rPr>
        <w:t>-config</w:t>
      </w:r>
    </w:p>
    <w:p w14:paraId="0DA6194B" w14:textId="77777777" w:rsidR="007370C4" w:rsidRDefault="00405797">
      <w:pPr>
        <w:widowControl w:val="0"/>
      </w:pPr>
      <w:r>
        <w:t>If the command is not found, make sure you add the path to your PATH variable. For example, on VCL it would look something like this:</w:t>
      </w:r>
    </w:p>
    <w:p w14:paraId="382504AC" w14:textId="77777777" w:rsidR="007370C4" w:rsidRDefault="00405797">
      <w:pPr>
        <w:widowControl w:val="0"/>
        <w:ind w:left="720" w:firstLine="720"/>
        <w:rPr>
          <w:rFonts w:ascii="Courier New" w:eastAsia="Courier New" w:hAnsi="Courier New" w:cs="Courier New"/>
        </w:rPr>
      </w:pPr>
      <w:r>
        <w:rPr>
          <w:rFonts w:ascii="Courier New" w:eastAsia="Courier New" w:hAnsi="Courier New" w:cs="Courier New"/>
        </w:rPr>
        <w:t>export PATH=$PATH:/where/</w:t>
      </w:r>
      <w:proofErr w:type="spellStart"/>
      <w:r>
        <w:rPr>
          <w:rFonts w:ascii="Courier New" w:eastAsia="Courier New" w:hAnsi="Courier New" w:cs="Courier New"/>
        </w:rPr>
        <w:t>llvm</w:t>
      </w:r>
      <w:proofErr w:type="spellEnd"/>
      <w:r>
        <w:rPr>
          <w:rFonts w:ascii="Courier New" w:eastAsia="Courier New" w:hAnsi="Courier New" w:cs="Courier New"/>
        </w:rPr>
        <w:t>-config/is/found</w:t>
      </w:r>
    </w:p>
    <w:p w14:paraId="7F311DB0" w14:textId="77777777" w:rsidR="007370C4" w:rsidRDefault="00405797">
      <w:r>
        <w:t xml:space="preserve">After </w:t>
      </w:r>
      <w:proofErr w:type="spellStart"/>
      <w:r>
        <w:t>llvm</w:t>
      </w:r>
      <w:proofErr w:type="spellEnd"/>
      <w:r>
        <w:t>-config is confirmed, th</w:t>
      </w:r>
      <w:r>
        <w:t>en follow the remaining steps.</w:t>
      </w:r>
    </w:p>
    <w:p w14:paraId="1A4CD5A9" w14:textId="77777777" w:rsidR="007370C4" w:rsidRDefault="007370C4">
      <w:pPr>
        <w:widowControl w:val="0"/>
      </w:pPr>
    </w:p>
    <w:p w14:paraId="10AD7D74" w14:textId="77777777" w:rsidR="007370C4" w:rsidRDefault="00405797">
      <w:pPr>
        <w:widowControl w:val="0"/>
        <w:numPr>
          <w:ilvl w:val="0"/>
          <w:numId w:val="1"/>
        </w:numPr>
        <w:rPr>
          <w:color w:val="000000"/>
        </w:rPr>
      </w:pPr>
      <w:r>
        <w:t>Build the code in the simple/p1/C or simple/p1/C++ directory.</w:t>
      </w:r>
    </w:p>
    <w:p w14:paraId="6AB2826F" w14:textId="77777777" w:rsidR="007370C4" w:rsidRDefault="00405797">
      <w:pPr>
        <w:widowControl w:val="0"/>
        <w:ind w:left="720" w:firstLine="720"/>
        <w:rPr>
          <w:rFonts w:ascii="Courier New" w:eastAsia="Courier New" w:hAnsi="Courier New" w:cs="Courier New"/>
        </w:rPr>
      </w:pPr>
      <w:r>
        <w:rPr>
          <w:rFonts w:ascii="Courier New" w:eastAsia="Courier New" w:hAnsi="Courier New" w:cs="Courier New"/>
        </w:rPr>
        <w:t>cd ncstate_ece566_spring2020/simple/p1/C++</w:t>
      </w:r>
    </w:p>
    <w:p w14:paraId="5D42DE79" w14:textId="77777777" w:rsidR="007370C4" w:rsidRDefault="00405797">
      <w:pPr>
        <w:widowControl w:val="0"/>
        <w:ind w:left="720" w:firstLine="720"/>
        <w:rPr>
          <w:rFonts w:ascii="Courier New" w:eastAsia="Courier New" w:hAnsi="Courier New" w:cs="Courier New"/>
        </w:rPr>
      </w:pPr>
      <w:r>
        <w:rPr>
          <w:rFonts w:ascii="Courier New" w:eastAsia="Courier New" w:hAnsi="Courier New" w:cs="Courier New"/>
        </w:rPr>
        <w:t>make</w:t>
      </w:r>
    </w:p>
    <w:p w14:paraId="695DB55A" w14:textId="77777777" w:rsidR="007370C4" w:rsidRDefault="00405797">
      <w:pPr>
        <w:widowControl w:val="0"/>
        <w:numPr>
          <w:ilvl w:val="0"/>
          <w:numId w:val="1"/>
        </w:numPr>
        <w:rPr>
          <w:color w:val="000000"/>
        </w:rPr>
      </w:pPr>
      <w:r>
        <w:t>Test the code:</w:t>
      </w:r>
    </w:p>
    <w:p w14:paraId="4B031F07" w14:textId="77777777" w:rsidR="007370C4" w:rsidRDefault="00405797">
      <w:pPr>
        <w:widowControl w:val="0"/>
        <w:ind w:left="1440"/>
        <w:rPr>
          <w:rFonts w:ascii="Courier New" w:eastAsia="Courier New" w:hAnsi="Courier New" w:cs="Courier New"/>
          <w:sz w:val="20"/>
          <w:szCs w:val="20"/>
        </w:rPr>
      </w:pPr>
      <w:r>
        <w:rPr>
          <w:rFonts w:ascii="Courier New" w:eastAsia="Courier New" w:hAnsi="Courier New" w:cs="Courier New"/>
          <w:sz w:val="20"/>
          <w:szCs w:val="20"/>
        </w:rPr>
        <w:t>cd tests</w:t>
      </w:r>
    </w:p>
    <w:p w14:paraId="51CA2782" w14:textId="77777777" w:rsidR="007370C4" w:rsidRDefault="00405797">
      <w:pPr>
        <w:widowControl w:val="0"/>
        <w:ind w:left="1440"/>
      </w:pPr>
      <w:r>
        <w:rPr>
          <w:rFonts w:ascii="Courier New" w:eastAsia="Courier New" w:hAnsi="Courier New" w:cs="Courier New"/>
          <w:sz w:val="20"/>
          <w:szCs w:val="20"/>
        </w:rPr>
        <w:t>make test</w:t>
      </w:r>
    </w:p>
    <w:p w14:paraId="535A8981" w14:textId="77777777" w:rsidR="007370C4" w:rsidRDefault="00405797">
      <w:pPr>
        <w:widowControl w:val="0"/>
        <w:numPr>
          <w:ilvl w:val="0"/>
          <w:numId w:val="1"/>
        </w:numPr>
        <w:rPr>
          <w:color w:val="000000"/>
        </w:rPr>
      </w:pPr>
      <w:r>
        <w:t>Debug a test case (note, you may need to use the debug version of the docker image):</w:t>
      </w:r>
    </w:p>
    <w:p w14:paraId="535A0D8D" w14:textId="77777777" w:rsidR="007370C4" w:rsidRDefault="00405797">
      <w:pPr>
        <w:widowControl w:val="0"/>
        <w:ind w:left="1440"/>
        <w:rPr>
          <w:rFonts w:ascii="Courier New" w:eastAsia="Courier New" w:hAnsi="Courier New" w:cs="Courier New"/>
        </w:rPr>
      </w:pPr>
      <w:r>
        <w:rPr>
          <w:rFonts w:ascii="Courier New" w:eastAsia="Courier New" w:hAnsi="Courier New" w:cs="Courier New"/>
        </w:rPr>
        <w:t>cd tests</w:t>
      </w:r>
    </w:p>
    <w:p w14:paraId="40C6C572" w14:textId="77777777" w:rsidR="007370C4" w:rsidRDefault="00405797">
      <w:pPr>
        <w:widowControl w:val="0"/>
        <w:ind w:left="1440"/>
        <w:rPr>
          <w:rFonts w:ascii="Courier New" w:eastAsia="Courier New" w:hAnsi="Courier New" w:cs="Courier New"/>
        </w:rPr>
      </w:pPr>
      <w:r>
        <w:rPr>
          <w:rFonts w:ascii="Courier New" w:eastAsia="Courier New" w:hAnsi="Courier New" w:cs="Courier New"/>
        </w:rPr>
        <w:t>make DEBUG=1 test_</w:t>
      </w:r>
      <w:proofErr w:type="gramStart"/>
      <w:r>
        <w:rPr>
          <w:rFonts w:ascii="Courier New" w:eastAsia="Courier New" w:hAnsi="Courier New" w:cs="Courier New"/>
        </w:rPr>
        <w:t>00.p</w:t>
      </w:r>
      <w:proofErr w:type="gramEnd"/>
      <w:r>
        <w:rPr>
          <w:rFonts w:ascii="Courier New" w:eastAsia="Courier New" w:hAnsi="Courier New" w:cs="Courier New"/>
        </w:rPr>
        <w:t>1.bc</w:t>
      </w:r>
    </w:p>
    <w:p w14:paraId="24917D7C" w14:textId="77777777" w:rsidR="007370C4" w:rsidRDefault="00405797">
      <w:pPr>
        <w:pStyle w:val="Heading3"/>
        <w:widowControl w:val="0"/>
        <w:rPr>
          <w:rFonts w:ascii="Arial" w:eastAsia="Arial" w:hAnsi="Arial" w:cs="Arial"/>
          <w:b w:val="0"/>
          <w:color w:val="000000"/>
          <w:sz w:val="22"/>
          <w:szCs w:val="22"/>
        </w:rPr>
      </w:pPr>
      <w:bookmarkStart w:id="12" w:name="_gn1iwwgye366" w:colFirst="0" w:colLast="0"/>
      <w:bookmarkEnd w:id="12"/>
      <w:r>
        <w:rPr>
          <w:rFonts w:ascii="Arial" w:eastAsia="Arial" w:hAnsi="Arial" w:cs="Arial"/>
          <w:b w:val="0"/>
          <w:color w:val="000000"/>
          <w:sz w:val="22"/>
          <w:szCs w:val="22"/>
        </w:rPr>
        <w:t xml:space="preserve">This will run </w:t>
      </w:r>
      <w:proofErr w:type="spellStart"/>
      <w:r>
        <w:rPr>
          <w:rFonts w:ascii="Arial" w:eastAsia="Arial" w:hAnsi="Arial" w:cs="Arial"/>
          <w:b w:val="0"/>
          <w:color w:val="000000"/>
          <w:sz w:val="22"/>
          <w:szCs w:val="22"/>
        </w:rPr>
        <w:t>lldb</w:t>
      </w:r>
      <w:proofErr w:type="spellEnd"/>
      <w:r>
        <w:rPr>
          <w:rFonts w:ascii="Arial" w:eastAsia="Arial" w:hAnsi="Arial" w:cs="Arial"/>
          <w:b w:val="0"/>
          <w:color w:val="000000"/>
          <w:sz w:val="22"/>
          <w:szCs w:val="22"/>
        </w:rPr>
        <w:t xml:space="preserve"> on your program, the debugger that’s bundled with </w:t>
      </w:r>
      <w:proofErr w:type="spellStart"/>
      <w:r>
        <w:rPr>
          <w:rFonts w:ascii="Arial" w:eastAsia="Arial" w:hAnsi="Arial" w:cs="Arial"/>
          <w:b w:val="0"/>
          <w:color w:val="000000"/>
          <w:sz w:val="22"/>
          <w:szCs w:val="22"/>
        </w:rPr>
        <w:t>llvm</w:t>
      </w:r>
      <w:proofErr w:type="spellEnd"/>
      <w:r>
        <w:rPr>
          <w:rFonts w:ascii="Arial" w:eastAsia="Arial" w:hAnsi="Arial" w:cs="Arial"/>
          <w:b w:val="0"/>
          <w:color w:val="000000"/>
          <w:sz w:val="22"/>
          <w:szCs w:val="22"/>
        </w:rPr>
        <w:t xml:space="preserve">/clang. </w:t>
      </w:r>
      <w:hyperlink r:id="rId7">
        <w:r>
          <w:rPr>
            <w:rFonts w:ascii="Arial" w:eastAsia="Arial" w:hAnsi="Arial" w:cs="Arial"/>
            <w:b w:val="0"/>
            <w:color w:val="1155CC"/>
            <w:sz w:val="22"/>
            <w:szCs w:val="22"/>
            <w:u w:val="single"/>
          </w:rPr>
          <w:t xml:space="preserve">For more info on how to use </w:t>
        </w:r>
        <w:proofErr w:type="spellStart"/>
        <w:r>
          <w:rPr>
            <w:rFonts w:ascii="Arial" w:eastAsia="Arial" w:hAnsi="Arial" w:cs="Arial"/>
            <w:b w:val="0"/>
            <w:color w:val="1155CC"/>
            <w:sz w:val="22"/>
            <w:szCs w:val="22"/>
            <w:u w:val="single"/>
          </w:rPr>
          <w:t>lldb</w:t>
        </w:r>
        <w:proofErr w:type="spellEnd"/>
      </w:hyperlink>
      <w:r>
        <w:rPr>
          <w:rFonts w:ascii="Arial" w:eastAsia="Arial" w:hAnsi="Arial" w:cs="Arial"/>
          <w:b w:val="0"/>
          <w:color w:val="000000"/>
          <w:sz w:val="22"/>
          <w:szCs w:val="22"/>
        </w:rPr>
        <w:t>.</w:t>
      </w:r>
      <w:r>
        <w:rPr>
          <w:rFonts w:ascii="Arial" w:eastAsia="Arial" w:hAnsi="Arial" w:cs="Arial"/>
          <w:b w:val="0"/>
          <w:color w:val="000000"/>
          <w:sz w:val="22"/>
          <w:szCs w:val="22"/>
        </w:rPr>
        <w:tab/>
      </w:r>
    </w:p>
    <w:p w14:paraId="7C87B411" w14:textId="77777777" w:rsidR="007370C4" w:rsidRDefault="007370C4">
      <w:pPr>
        <w:pStyle w:val="Heading3"/>
        <w:widowControl w:val="0"/>
      </w:pPr>
      <w:bookmarkStart w:id="13" w:name="_aj27bwkft74k" w:colFirst="0" w:colLast="0"/>
      <w:bookmarkEnd w:id="13"/>
    </w:p>
    <w:p w14:paraId="7D13EEF3" w14:textId="77777777" w:rsidR="007370C4" w:rsidRDefault="00405797">
      <w:pPr>
        <w:pStyle w:val="Heading3"/>
        <w:widowControl w:val="0"/>
      </w:pPr>
      <w:bookmarkStart w:id="14" w:name="_yqnc32d4nklz" w:colFirst="0" w:colLast="0"/>
      <w:bookmarkEnd w:id="14"/>
      <w:r>
        <w:t>Use the Projects Directory</w:t>
      </w:r>
    </w:p>
    <w:p w14:paraId="00C2ED5F" w14:textId="77777777" w:rsidR="007370C4" w:rsidRDefault="00405797">
      <w:pPr>
        <w:widowControl w:val="0"/>
      </w:pPr>
      <w:r>
        <w:t>If you are using the projects folder, then make a build folder, where you would build your source files.</w:t>
      </w:r>
    </w:p>
    <w:p w14:paraId="51190A30" w14:textId="77777777" w:rsidR="007370C4" w:rsidRDefault="00405797">
      <w:pPr>
        <w:widowControl w:val="0"/>
        <w:numPr>
          <w:ilvl w:val="0"/>
          <w:numId w:val="3"/>
        </w:numPr>
      </w:pPr>
      <w:r>
        <w:t>Make a directory.</w:t>
      </w:r>
    </w:p>
    <w:p w14:paraId="48A8A184" w14:textId="77777777" w:rsidR="007370C4" w:rsidRDefault="00405797">
      <w:pPr>
        <w:widowControl w:val="0"/>
        <w:ind w:left="720" w:firstLine="720"/>
      </w:pPr>
      <w:proofErr w:type="spellStart"/>
      <w:r>
        <w:rPr>
          <w:rFonts w:ascii="Courier New" w:eastAsia="Courier New" w:hAnsi="Courier New" w:cs="Courier New"/>
        </w:rPr>
        <w:t>mkdir</w:t>
      </w:r>
      <w:proofErr w:type="spellEnd"/>
      <w:r>
        <w:rPr>
          <w:rFonts w:ascii="Courier New" w:eastAsia="Courier New" w:hAnsi="Courier New" w:cs="Courier New"/>
        </w:rPr>
        <w:t xml:space="preserve"> -p</w:t>
      </w:r>
      <w:r>
        <w:t xml:space="preserve"> </w:t>
      </w:r>
      <w:r>
        <w:rPr>
          <w:rFonts w:ascii="Courier New" w:eastAsia="Courier New" w:hAnsi="Courier New" w:cs="Courier New"/>
        </w:rPr>
        <w:t>projects</w:t>
      </w:r>
      <w:r>
        <w:rPr>
          <w:rFonts w:ascii="Courier New" w:eastAsia="Courier New" w:hAnsi="Courier New" w:cs="Courier New"/>
        </w:rPr>
        <w:t>/build</w:t>
      </w:r>
    </w:p>
    <w:p w14:paraId="08490E3D" w14:textId="77777777" w:rsidR="007370C4" w:rsidRDefault="00405797">
      <w:pPr>
        <w:widowControl w:val="0"/>
        <w:ind w:left="720" w:firstLine="720"/>
        <w:rPr>
          <w:rFonts w:ascii="Courier New" w:eastAsia="Courier New" w:hAnsi="Courier New" w:cs="Courier New"/>
        </w:rPr>
      </w:pPr>
      <w:r>
        <w:rPr>
          <w:rFonts w:ascii="Courier New" w:eastAsia="Courier New" w:hAnsi="Courier New" w:cs="Courier New"/>
        </w:rPr>
        <w:t>cd projects/build</w:t>
      </w:r>
    </w:p>
    <w:p w14:paraId="75B3DFFF" w14:textId="77777777" w:rsidR="007370C4" w:rsidRDefault="00405797">
      <w:pPr>
        <w:widowControl w:val="0"/>
        <w:numPr>
          <w:ilvl w:val="0"/>
          <w:numId w:val="3"/>
        </w:numPr>
      </w:pPr>
      <w:r>
        <w:t xml:space="preserve">For C, use the </w:t>
      </w:r>
      <w:proofErr w:type="spellStart"/>
      <w:r>
        <w:t>cmake</w:t>
      </w:r>
      <w:proofErr w:type="spellEnd"/>
      <w:r>
        <w:t xml:space="preserve"> configure command inside the build directory to choose C:</w:t>
      </w:r>
    </w:p>
    <w:p w14:paraId="10A52F6D" w14:textId="77777777" w:rsidR="007370C4" w:rsidRDefault="00405797">
      <w:pPr>
        <w:widowControl w:val="0"/>
        <w:ind w:left="720" w:firstLine="720"/>
      </w:pPr>
      <w:proofErr w:type="spellStart"/>
      <w:r>
        <w:rPr>
          <w:rFonts w:ascii="Courier New" w:eastAsia="Courier New" w:hAnsi="Courier New" w:cs="Courier New"/>
          <w:sz w:val="20"/>
          <w:szCs w:val="20"/>
        </w:rPr>
        <w:t>cmake</w:t>
      </w:r>
      <w:proofErr w:type="spellEnd"/>
      <w:r>
        <w:rPr>
          <w:rFonts w:ascii="Courier New" w:eastAsia="Courier New" w:hAnsi="Courier New" w:cs="Courier New"/>
          <w:sz w:val="20"/>
          <w:szCs w:val="20"/>
        </w:rPr>
        <w:t xml:space="preserve"> </w:t>
      </w:r>
      <w:r>
        <w:rPr>
          <w:rFonts w:ascii="Courier New" w:eastAsia="Courier New" w:hAnsi="Courier New" w:cs="Courier New"/>
          <w:b/>
        </w:rPr>
        <w:t>-DUSE_C=1</w:t>
      </w:r>
      <w:proofErr w:type="gramStart"/>
      <w:r>
        <w:rPr>
          <w:rFonts w:ascii="Courier New" w:eastAsia="Courier New" w:hAnsi="Courier New" w:cs="Courier New"/>
        </w:rPr>
        <w:t xml:space="preserve"> </w:t>
      </w:r>
      <w:r>
        <w:rPr>
          <w:rFonts w:ascii="Courier New" w:eastAsia="Courier New" w:hAnsi="Courier New" w:cs="Courier New"/>
          <w:sz w:val="20"/>
          <w:szCs w:val="20"/>
        </w:rPr>
        <w:t>..</w:t>
      </w:r>
      <w:proofErr w:type="gramEnd"/>
    </w:p>
    <w:p w14:paraId="2C1930C1" w14:textId="77777777" w:rsidR="007370C4" w:rsidRDefault="00405797">
      <w:pPr>
        <w:widowControl w:val="0"/>
        <w:numPr>
          <w:ilvl w:val="0"/>
          <w:numId w:val="3"/>
        </w:numPr>
      </w:pPr>
      <w:r>
        <w:t xml:space="preserve">For C++, run </w:t>
      </w:r>
      <w:proofErr w:type="spellStart"/>
      <w:r>
        <w:t>cmake</w:t>
      </w:r>
      <w:proofErr w:type="spellEnd"/>
      <w:r>
        <w:t xml:space="preserve"> configure command inside the build directory to choose C++:</w:t>
      </w:r>
    </w:p>
    <w:p w14:paraId="5D7032E1" w14:textId="77777777" w:rsidR="007370C4" w:rsidRDefault="00405797">
      <w:pPr>
        <w:widowControl w:val="0"/>
        <w:ind w:left="720" w:firstLine="720"/>
        <w:rPr>
          <w:rFonts w:ascii="Courier New" w:eastAsia="Courier New" w:hAnsi="Courier New" w:cs="Courier New"/>
          <w:sz w:val="20"/>
          <w:szCs w:val="20"/>
        </w:rPr>
      </w:pPr>
      <w:proofErr w:type="spellStart"/>
      <w:r>
        <w:rPr>
          <w:rFonts w:ascii="Courier New" w:eastAsia="Courier New" w:hAnsi="Courier New" w:cs="Courier New"/>
          <w:sz w:val="20"/>
          <w:szCs w:val="20"/>
        </w:rPr>
        <w:t>cmake</w:t>
      </w:r>
      <w:proofErr w:type="spellEnd"/>
      <w:r>
        <w:rPr>
          <w:rFonts w:ascii="Courier New" w:eastAsia="Courier New" w:hAnsi="Courier New" w:cs="Courier New"/>
          <w:sz w:val="20"/>
          <w:szCs w:val="20"/>
        </w:rPr>
        <w:t xml:space="preserve"> </w:t>
      </w:r>
      <w:r>
        <w:rPr>
          <w:rFonts w:ascii="Courier New" w:eastAsia="Courier New" w:hAnsi="Courier New" w:cs="Courier New"/>
        </w:rPr>
        <w:t>-DUSE_CPP=1</w:t>
      </w:r>
      <w:proofErr w:type="gramStart"/>
      <w:r>
        <w:rPr>
          <w:rFonts w:ascii="Courier New" w:eastAsia="Courier New" w:hAnsi="Courier New" w:cs="Courier New"/>
        </w:rPr>
        <w:t xml:space="preserve"> </w:t>
      </w:r>
      <w:r>
        <w:rPr>
          <w:rFonts w:ascii="Courier New" w:eastAsia="Courier New" w:hAnsi="Courier New" w:cs="Courier New"/>
          <w:sz w:val="20"/>
          <w:szCs w:val="20"/>
        </w:rPr>
        <w:t>..</w:t>
      </w:r>
      <w:proofErr w:type="gramEnd"/>
    </w:p>
    <w:p w14:paraId="345CC89E" w14:textId="77777777" w:rsidR="007370C4" w:rsidRDefault="00405797">
      <w:pPr>
        <w:widowControl w:val="0"/>
        <w:numPr>
          <w:ilvl w:val="0"/>
          <w:numId w:val="3"/>
        </w:numPr>
      </w:pPr>
      <w:r>
        <w:t xml:space="preserve">Run the </w:t>
      </w:r>
      <w:proofErr w:type="spellStart"/>
      <w:r>
        <w:t>cmake</w:t>
      </w:r>
      <w:proofErr w:type="spellEnd"/>
      <w:r>
        <w:t xml:space="preserve"> command to build th</w:t>
      </w:r>
      <w:r>
        <w:t>e code.</w:t>
      </w:r>
    </w:p>
    <w:p w14:paraId="668917EF" w14:textId="77777777" w:rsidR="007370C4" w:rsidRDefault="00405797">
      <w:pPr>
        <w:widowControl w:val="0"/>
        <w:ind w:left="720" w:firstLine="720"/>
        <w:rPr>
          <w:rFonts w:ascii="Courier New" w:eastAsia="Courier New" w:hAnsi="Courier New" w:cs="Courier New"/>
        </w:rPr>
      </w:pPr>
      <w:proofErr w:type="spellStart"/>
      <w:r>
        <w:rPr>
          <w:rFonts w:ascii="Courier New" w:eastAsia="Courier New" w:hAnsi="Courier New" w:cs="Courier New"/>
        </w:rPr>
        <w:t>cmake</w:t>
      </w:r>
      <w:proofErr w:type="spellEnd"/>
      <w:r>
        <w:rPr>
          <w:rFonts w:ascii="Courier New" w:eastAsia="Courier New" w:hAnsi="Courier New" w:cs="Courier New"/>
        </w:rPr>
        <w:t xml:space="preserve"> --</w:t>
      </w:r>
      <w:proofErr w:type="gramStart"/>
      <w:r>
        <w:rPr>
          <w:rFonts w:ascii="Courier New" w:eastAsia="Courier New" w:hAnsi="Courier New" w:cs="Courier New"/>
        </w:rPr>
        <w:t>build .</w:t>
      </w:r>
      <w:proofErr w:type="gramEnd"/>
    </w:p>
    <w:p w14:paraId="3468110E" w14:textId="77777777" w:rsidR="007370C4" w:rsidRDefault="007370C4" w:rsidP="007370C4">
      <w:pPr>
        <w:widowControl w:val="0"/>
        <w:ind w:left="720"/>
        <w:rPr>
          <w:rFonts w:ascii="Courier New" w:eastAsia="Courier New" w:hAnsi="Courier New" w:cs="Courier New"/>
        </w:rPr>
        <w:pPrChange w:id="15" w:author="Josh Beerel" w:date="2020-02-07T02:01:00Z">
          <w:pPr>
            <w:widowControl w:val="0"/>
            <w:ind w:left="720" w:firstLine="720"/>
          </w:pPr>
        </w:pPrChange>
      </w:pPr>
    </w:p>
    <w:p w14:paraId="176308C6" w14:textId="77777777" w:rsidR="007370C4" w:rsidRDefault="00405797">
      <w:pPr>
        <w:widowControl w:val="0"/>
        <w:numPr>
          <w:ilvl w:val="0"/>
          <w:numId w:val="5"/>
        </w:numPr>
      </w:pPr>
      <w:r>
        <w:t xml:space="preserve">Your project will be tested using the </w:t>
      </w:r>
      <w:proofErr w:type="spellStart"/>
      <w:r>
        <w:t>wolfbench</w:t>
      </w:r>
      <w:proofErr w:type="spellEnd"/>
      <w:r>
        <w:t xml:space="preserve"> repository configured using the tool you implement.  Configure your testing directory as follows:</w:t>
      </w:r>
    </w:p>
    <w:p w14:paraId="4D5460BB" w14:textId="77777777" w:rsidR="007370C4" w:rsidRDefault="007370C4">
      <w:pPr>
        <w:widowControl w:val="0"/>
        <w:ind w:left="720" w:firstLine="720"/>
        <w:rPr>
          <w:rFonts w:ascii="Courier New" w:eastAsia="Courier New" w:hAnsi="Courier New" w:cs="Courier New"/>
        </w:rPr>
      </w:pPr>
    </w:p>
    <w:p w14:paraId="390FC6BE" w14:textId="77777777" w:rsidR="007370C4" w:rsidRDefault="00405797">
      <w:pPr>
        <w:widowControl w:val="0"/>
        <w:numPr>
          <w:ilvl w:val="1"/>
          <w:numId w:val="5"/>
        </w:numPr>
      </w:pPr>
      <w:r>
        <w:t>Make directory for testing.  I recommend under the main repo directory:</w:t>
      </w:r>
    </w:p>
    <w:p w14:paraId="2D483493" w14:textId="77777777" w:rsidR="007370C4" w:rsidRDefault="00405797">
      <w:pPr>
        <w:widowControl w:val="0"/>
        <w:numPr>
          <w:ilvl w:val="2"/>
          <w:numId w:val="5"/>
        </w:numPr>
        <w:rPr>
          <w:rFonts w:ascii="Courier New" w:eastAsia="Courier New" w:hAnsi="Courier New" w:cs="Courier New"/>
        </w:rPr>
      </w:pPr>
      <w:r>
        <w:rPr>
          <w:rFonts w:ascii="Courier New" w:eastAsia="Courier New" w:hAnsi="Courier New" w:cs="Courier New"/>
        </w:rPr>
        <w:t xml:space="preserve">   cd path/to/ncstate_ece566_spring20</w:t>
      </w:r>
      <w:r>
        <w:rPr>
          <w:rFonts w:ascii="Courier New" w:eastAsia="Courier New" w:hAnsi="Courier New" w:cs="Courier New"/>
        </w:rPr>
        <w:t>20/</w:t>
      </w:r>
    </w:p>
    <w:p w14:paraId="4615C52B" w14:textId="77777777" w:rsidR="007370C4" w:rsidRDefault="00405797">
      <w:pPr>
        <w:widowControl w:val="0"/>
        <w:numPr>
          <w:ilvl w:val="2"/>
          <w:numId w:val="5"/>
        </w:numPr>
        <w:rPr>
          <w:rFonts w:ascii="Courier New" w:eastAsia="Courier New" w:hAnsi="Courier New" w:cs="Courier New"/>
        </w:rPr>
      </w:pPr>
      <w:proofErr w:type="spellStart"/>
      <w:r>
        <w:rPr>
          <w:rFonts w:ascii="Courier New" w:eastAsia="Courier New" w:hAnsi="Courier New" w:cs="Courier New"/>
        </w:rPr>
        <w:t>mkdir</w:t>
      </w:r>
      <w:proofErr w:type="spellEnd"/>
      <w:r>
        <w:rPr>
          <w:rFonts w:ascii="Courier New" w:eastAsia="Courier New" w:hAnsi="Courier New" w:cs="Courier New"/>
        </w:rPr>
        <w:t xml:space="preserve"> p1-test </w:t>
      </w:r>
    </w:p>
    <w:p w14:paraId="4C39CD53" w14:textId="77777777" w:rsidR="007370C4" w:rsidRDefault="00405797">
      <w:pPr>
        <w:widowControl w:val="0"/>
        <w:numPr>
          <w:ilvl w:val="2"/>
          <w:numId w:val="5"/>
        </w:numPr>
        <w:rPr>
          <w:rFonts w:ascii="Courier New" w:eastAsia="Courier New" w:hAnsi="Courier New" w:cs="Courier New"/>
        </w:rPr>
      </w:pPr>
      <w:r>
        <w:rPr>
          <w:rFonts w:ascii="Courier New" w:eastAsia="Courier New" w:hAnsi="Courier New" w:cs="Courier New"/>
        </w:rPr>
        <w:t>cd p1-test</w:t>
      </w:r>
    </w:p>
    <w:p w14:paraId="6086C6A9" w14:textId="77777777" w:rsidR="007370C4" w:rsidRDefault="007370C4">
      <w:pPr>
        <w:widowControl w:val="0"/>
        <w:ind w:left="1440"/>
        <w:rPr>
          <w:rFonts w:ascii="Courier New" w:eastAsia="Courier New" w:hAnsi="Courier New" w:cs="Courier New"/>
        </w:rPr>
      </w:pPr>
    </w:p>
    <w:p w14:paraId="2D80359C" w14:textId="77777777" w:rsidR="007370C4" w:rsidRDefault="00405797">
      <w:pPr>
        <w:widowControl w:val="0"/>
        <w:numPr>
          <w:ilvl w:val="1"/>
          <w:numId w:val="5"/>
        </w:numPr>
      </w:pPr>
      <w:proofErr w:type="gramStart"/>
      <w:r>
        <w:t>Assuming that</w:t>
      </w:r>
      <w:proofErr w:type="gramEnd"/>
      <w:r>
        <w:t xml:space="preserve"> you are in the docker container, you can configure the project like this:</w:t>
      </w:r>
    </w:p>
    <w:p w14:paraId="2A9570F3" w14:textId="77777777" w:rsidR="007370C4" w:rsidRDefault="00405797">
      <w:pPr>
        <w:widowControl w:val="0"/>
        <w:numPr>
          <w:ilvl w:val="2"/>
          <w:numId w:val="5"/>
        </w:numPr>
      </w:pPr>
      <w:r>
        <w:lastRenderedPageBreak/>
        <w:t>For C:</w:t>
      </w:r>
    </w:p>
    <w:p w14:paraId="421AD47F" w14:textId="77777777" w:rsidR="007370C4" w:rsidRDefault="00405797">
      <w:pPr>
        <w:widowControl w:val="0"/>
        <w:numPr>
          <w:ilvl w:val="3"/>
          <w:numId w:val="5"/>
        </w:numPr>
      </w:pPr>
      <w:proofErr w:type="gramStart"/>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wolfbench</w:t>
      </w:r>
      <w:proofErr w:type="spellEnd"/>
      <w:r>
        <w:rPr>
          <w:rFonts w:ascii="Courier New" w:eastAsia="Courier New" w:hAnsi="Courier New" w:cs="Courier New"/>
        </w:rPr>
        <w:t>/configure --enable-p1=/ncstate_ece566_spring2020/simple/p1/C/p1</w:t>
      </w:r>
    </w:p>
    <w:p w14:paraId="1A56EB26" w14:textId="77777777" w:rsidR="007370C4" w:rsidRDefault="00405797">
      <w:pPr>
        <w:widowControl w:val="0"/>
        <w:numPr>
          <w:ilvl w:val="2"/>
          <w:numId w:val="5"/>
        </w:numPr>
      </w:pPr>
      <w:r>
        <w:t>For C++:</w:t>
      </w:r>
    </w:p>
    <w:p w14:paraId="1387D092" w14:textId="77777777" w:rsidR="007370C4" w:rsidRDefault="00405797">
      <w:pPr>
        <w:widowControl w:val="0"/>
        <w:numPr>
          <w:ilvl w:val="3"/>
          <w:numId w:val="5"/>
        </w:numPr>
      </w:pPr>
      <w:r>
        <w:t xml:space="preserve"> </w:t>
      </w:r>
      <w:proofErr w:type="gramStart"/>
      <w:r>
        <w:rPr>
          <w:rFonts w:ascii="Courier New" w:eastAsia="Courier New" w:hAnsi="Courier New" w:cs="Courier New"/>
        </w:rPr>
        <w:t>..</w:t>
      </w:r>
      <w:proofErr w:type="gramEnd"/>
      <w:r>
        <w:rPr>
          <w:rFonts w:ascii="Courier New" w:eastAsia="Courier New" w:hAnsi="Courier New" w:cs="Courier New"/>
        </w:rPr>
        <w:t>/</w:t>
      </w:r>
      <w:proofErr w:type="spellStart"/>
      <w:r>
        <w:rPr>
          <w:rFonts w:ascii="Courier New" w:eastAsia="Courier New" w:hAnsi="Courier New" w:cs="Courier New"/>
        </w:rPr>
        <w:t>wolfbench</w:t>
      </w:r>
      <w:proofErr w:type="spellEnd"/>
      <w:r>
        <w:rPr>
          <w:rFonts w:ascii="Courier New" w:eastAsia="Courier New" w:hAnsi="Courier New" w:cs="Courier New"/>
        </w:rPr>
        <w:t>/configure --enable-p1=/ncstate_ece566_spring2020/simple/p1/C++/p1</w:t>
      </w:r>
    </w:p>
    <w:p w14:paraId="5C593A9E" w14:textId="77777777" w:rsidR="007370C4" w:rsidRDefault="00405797">
      <w:pPr>
        <w:widowControl w:val="0"/>
        <w:numPr>
          <w:ilvl w:val="2"/>
          <w:numId w:val="5"/>
        </w:numPr>
      </w:pPr>
      <w:r>
        <w:t>Then, build the test code:</w:t>
      </w:r>
    </w:p>
    <w:p w14:paraId="662AA779" w14:textId="77777777" w:rsidR="007370C4" w:rsidRDefault="00405797">
      <w:pPr>
        <w:widowControl w:val="0"/>
        <w:numPr>
          <w:ilvl w:val="3"/>
          <w:numId w:val="5"/>
        </w:numPr>
        <w:rPr>
          <w:rFonts w:ascii="Courier New" w:eastAsia="Courier New" w:hAnsi="Courier New" w:cs="Courier New"/>
        </w:rPr>
      </w:pPr>
      <w:r>
        <w:rPr>
          <w:rFonts w:ascii="Courier New" w:eastAsia="Courier New" w:hAnsi="Courier New" w:cs="Courier New"/>
        </w:rPr>
        <w:t>make all test</w:t>
      </w:r>
    </w:p>
    <w:p w14:paraId="0D67B243" w14:textId="77777777" w:rsidR="007370C4" w:rsidRDefault="00405797">
      <w:pPr>
        <w:widowControl w:val="0"/>
        <w:numPr>
          <w:ilvl w:val="2"/>
          <w:numId w:val="5"/>
        </w:numPr>
      </w:pPr>
      <w:r>
        <w:t>If you want the output to be less verbose, run it</w:t>
      </w:r>
      <w:r>
        <w:t xml:space="preserve"> this way:</w:t>
      </w:r>
    </w:p>
    <w:p w14:paraId="5E2E7DFE" w14:textId="77777777" w:rsidR="007370C4" w:rsidRDefault="00405797">
      <w:pPr>
        <w:widowControl w:val="0"/>
        <w:numPr>
          <w:ilvl w:val="3"/>
          <w:numId w:val="5"/>
        </w:numPr>
        <w:rPr>
          <w:rFonts w:ascii="Courier New" w:eastAsia="Courier New" w:hAnsi="Courier New" w:cs="Courier New"/>
        </w:rPr>
      </w:pPr>
      <w:r>
        <w:rPr>
          <w:rFonts w:ascii="Courier New" w:eastAsia="Courier New" w:hAnsi="Courier New" w:cs="Courier New"/>
        </w:rPr>
        <w:t>make -s all test</w:t>
      </w:r>
    </w:p>
    <w:p w14:paraId="38A46851" w14:textId="77777777" w:rsidR="007370C4" w:rsidRDefault="00405797">
      <w:pPr>
        <w:widowControl w:val="0"/>
        <w:numPr>
          <w:ilvl w:val="2"/>
          <w:numId w:val="5"/>
        </w:numPr>
      </w:pPr>
      <w:r>
        <w:t>If you encounter a bug, you can run your tool in a debugger this way:</w:t>
      </w:r>
    </w:p>
    <w:p w14:paraId="1642CC9C" w14:textId="77777777" w:rsidR="007370C4" w:rsidRDefault="00405797">
      <w:pPr>
        <w:widowControl w:val="0"/>
        <w:numPr>
          <w:ilvl w:val="3"/>
          <w:numId w:val="5"/>
        </w:numPr>
        <w:rPr>
          <w:rFonts w:ascii="Courier New" w:eastAsia="Courier New" w:hAnsi="Courier New" w:cs="Courier New"/>
        </w:rPr>
      </w:pPr>
      <w:r>
        <w:rPr>
          <w:rFonts w:ascii="Courier New" w:eastAsia="Courier New" w:hAnsi="Courier New" w:cs="Courier New"/>
        </w:rPr>
        <w:t>cd test</w:t>
      </w:r>
    </w:p>
    <w:p w14:paraId="1BB046B4" w14:textId="77777777" w:rsidR="007370C4" w:rsidRDefault="00405797">
      <w:pPr>
        <w:widowControl w:val="0"/>
        <w:numPr>
          <w:ilvl w:val="3"/>
          <w:numId w:val="5"/>
        </w:numPr>
        <w:rPr>
          <w:rFonts w:ascii="Courier New" w:eastAsia="Courier New" w:hAnsi="Courier New" w:cs="Courier New"/>
        </w:rPr>
      </w:pPr>
      <w:r>
        <w:rPr>
          <w:rFonts w:ascii="Courier New" w:eastAsia="Courier New" w:hAnsi="Courier New" w:cs="Courier New"/>
        </w:rPr>
        <w:t>make clean</w:t>
      </w:r>
    </w:p>
    <w:p w14:paraId="54952C8C" w14:textId="77777777" w:rsidR="007370C4" w:rsidRDefault="00405797">
      <w:pPr>
        <w:widowControl w:val="0"/>
        <w:numPr>
          <w:ilvl w:val="3"/>
          <w:numId w:val="5"/>
        </w:numPr>
        <w:rPr>
          <w:rFonts w:ascii="Courier New" w:eastAsia="Courier New" w:hAnsi="Courier New" w:cs="Courier New"/>
        </w:rPr>
      </w:pPr>
      <w:r>
        <w:rPr>
          <w:rFonts w:ascii="Courier New" w:eastAsia="Courier New" w:hAnsi="Courier New" w:cs="Courier New"/>
        </w:rPr>
        <w:t xml:space="preserve">make DEBUG=1 </w:t>
      </w:r>
    </w:p>
    <w:p w14:paraId="79DAE9CC" w14:textId="77777777" w:rsidR="007370C4" w:rsidRDefault="00405797">
      <w:pPr>
        <w:widowControl w:val="0"/>
        <w:ind w:left="2160"/>
      </w:pPr>
      <w:r>
        <w:t xml:space="preserve">This will launch </w:t>
      </w:r>
      <w:proofErr w:type="spellStart"/>
      <w:r>
        <w:t>lldb</w:t>
      </w:r>
      <w:proofErr w:type="spellEnd"/>
      <w:r>
        <w:t xml:space="preserve"> on your tool with one of the input files.  You can set breakpoints directly in the p1.y file within rul</w:t>
      </w:r>
      <w:r>
        <w:t>es.</w:t>
      </w:r>
    </w:p>
    <w:p w14:paraId="5E482960" w14:textId="77777777" w:rsidR="007370C4" w:rsidRDefault="00405797">
      <w:pPr>
        <w:widowControl w:val="0"/>
        <w:ind w:left="2160"/>
      </w:pPr>
      <w:r>
        <w:t xml:space="preserve">This will run </w:t>
      </w:r>
      <w:proofErr w:type="spellStart"/>
      <w:r>
        <w:t>lldb</w:t>
      </w:r>
      <w:proofErr w:type="spellEnd"/>
      <w:r>
        <w:t xml:space="preserve"> on your program, the debugger that’s bundled with </w:t>
      </w:r>
      <w:proofErr w:type="spellStart"/>
      <w:r>
        <w:t>llvm</w:t>
      </w:r>
      <w:proofErr w:type="spellEnd"/>
      <w:r>
        <w:t xml:space="preserve">/clang. </w:t>
      </w:r>
      <w:hyperlink r:id="rId8">
        <w:r>
          <w:rPr>
            <w:color w:val="1155CC"/>
            <w:u w:val="single"/>
          </w:rPr>
          <w:t xml:space="preserve">For more info on how to use </w:t>
        </w:r>
        <w:proofErr w:type="spellStart"/>
        <w:r>
          <w:rPr>
            <w:color w:val="1155CC"/>
            <w:u w:val="single"/>
          </w:rPr>
          <w:t>lldb</w:t>
        </w:r>
        <w:proofErr w:type="spellEnd"/>
      </w:hyperlink>
      <w:r>
        <w:t>.</w:t>
      </w:r>
    </w:p>
    <w:p w14:paraId="116821DE" w14:textId="77777777" w:rsidR="007370C4" w:rsidRDefault="007370C4">
      <w:pPr>
        <w:widowControl w:val="0"/>
        <w:rPr>
          <w:rFonts w:ascii="Courier New" w:eastAsia="Courier New" w:hAnsi="Courier New" w:cs="Courier New"/>
          <w:sz w:val="20"/>
          <w:szCs w:val="20"/>
        </w:rPr>
      </w:pPr>
    </w:p>
    <w:p w14:paraId="62E7FAE4" w14:textId="77777777" w:rsidR="007370C4" w:rsidRDefault="00405797">
      <w:pPr>
        <w:pStyle w:val="Heading2"/>
        <w:widowControl w:val="0"/>
      </w:pPr>
      <w:bookmarkStart w:id="16" w:name="_27zc70yttyu4" w:colFirst="0" w:colLast="0"/>
      <w:bookmarkEnd w:id="16"/>
      <w:r>
        <w:t>Development, Testing, and Debugging</w:t>
      </w:r>
    </w:p>
    <w:p w14:paraId="7890F456" w14:textId="77777777" w:rsidR="007370C4" w:rsidRDefault="007370C4">
      <w:pPr>
        <w:widowControl w:val="0"/>
        <w:ind w:left="2160"/>
      </w:pPr>
    </w:p>
    <w:p w14:paraId="6BFA7C94" w14:textId="77777777" w:rsidR="007370C4" w:rsidRDefault="00405797">
      <w:pPr>
        <w:widowControl w:val="0"/>
        <w:numPr>
          <w:ilvl w:val="0"/>
          <w:numId w:val="6"/>
        </w:numPr>
      </w:pPr>
      <w:r>
        <w:t xml:space="preserve">At the end of the </w:t>
      </w:r>
      <w:r>
        <w:rPr>
          <w:rFonts w:ascii="Courier New" w:eastAsia="Courier New" w:hAnsi="Courier New" w:cs="Courier New"/>
        </w:rPr>
        <w:t>make test</w:t>
      </w:r>
      <w:r>
        <w:t xml:space="preserve"> run, you will see a percentage of how many tests passed.  </w:t>
      </w:r>
      <w:r>
        <w:rPr>
          <w:highlight w:val="yellow"/>
        </w:rPr>
        <w:t xml:space="preserve">At first, the project will not complete the full tests because the scanner is not fully </w:t>
      </w:r>
      <w:proofErr w:type="gramStart"/>
      <w:r>
        <w:rPr>
          <w:highlight w:val="yellow"/>
        </w:rPr>
        <w:t>implemented</w:t>
      </w:r>
      <w:proofErr w:type="gramEnd"/>
      <w:r>
        <w:rPr>
          <w:highlight w:val="yellow"/>
        </w:rPr>
        <w:t xml:space="preserve"> and you’ll encounter syntax errors.</w:t>
      </w:r>
      <w:r>
        <w:t xml:space="preserve"> After you fix these, the initial version of the code will pas</w:t>
      </w:r>
      <w:r>
        <w:t xml:space="preserve">s a few percent or less.  Once you pass all the tests, you’re pretty much done.  At that point, you only </w:t>
      </w:r>
      <w:proofErr w:type="gramStart"/>
      <w:r>
        <w:t>have to</w:t>
      </w:r>
      <w:proofErr w:type="gramEnd"/>
      <w:r>
        <w:t xml:space="preserve"> worry about the secret cases!  </w:t>
      </w:r>
      <w:proofErr w:type="gramStart"/>
      <w:r>
        <w:t>But,</w:t>
      </w:r>
      <w:proofErr w:type="gramEnd"/>
      <w:r>
        <w:t xml:space="preserve"> you may need to clean up your code and document it some more before your final submission.  Also, note that</w:t>
      </w:r>
      <w:r>
        <w:t xml:space="preserve"> the provided test cases may not cover all aspects of the spec.  It is up to you to perform that testing.</w:t>
      </w:r>
    </w:p>
    <w:p w14:paraId="038A24FE" w14:textId="77777777" w:rsidR="007370C4" w:rsidRDefault="007370C4">
      <w:pPr>
        <w:widowControl w:val="0"/>
      </w:pPr>
    </w:p>
    <w:p w14:paraId="65B9D50D" w14:textId="77777777" w:rsidR="007370C4" w:rsidRDefault="00405797">
      <w:pPr>
        <w:widowControl w:val="0"/>
        <w:numPr>
          <w:ilvl w:val="0"/>
          <w:numId w:val="6"/>
        </w:numPr>
      </w:pPr>
      <w:r>
        <w:t>Please keep the following in mind as you use the infrastructure:</w:t>
      </w:r>
    </w:p>
    <w:p w14:paraId="252F3714" w14:textId="77777777" w:rsidR="007370C4" w:rsidRDefault="00405797">
      <w:pPr>
        <w:widowControl w:val="0"/>
        <w:numPr>
          <w:ilvl w:val="1"/>
          <w:numId w:val="6"/>
        </w:numPr>
      </w:pPr>
      <w:r>
        <w:t xml:space="preserve">You </w:t>
      </w:r>
      <w:proofErr w:type="gramStart"/>
      <w:r>
        <w:t>are allowed to</w:t>
      </w:r>
      <w:proofErr w:type="gramEnd"/>
      <w:r>
        <w:t xml:space="preserve"> modify any of the source files provided, and you are allowed to a</w:t>
      </w:r>
      <w:r>
        <w:t xml:space="preserve">dd your own C files or header files to the project.  You may also import open source data structures to help you.  </w:t>
      </w:r>
      <w:r>
        <w:rPr>
          <w:i/>
        </w:rPr>
        <w:t xml:space="preserve">However, you may not import data structures that constitute a full solution! </w:t>
      </w:r>
      <w:r>
        <w:t xml:space="preserve"> </w:t>
      </w:r>
    </w:p>
    <w:p w14:paraId="1F60CE90" w14:textId="77777777" w:rsidR="007370C4" w:rsidRDefault="00405797">
      <w:pPr>
        <w:widowControl w:val="0"/>
        <w:numPr>
          <w:ilvl w:val="1"/>
          <w:numId w:val="6"/>
        </w:numPr>
      </w:pPr>
      <w:r>
        <w:t xml:space="preserve">You should not </w:t>
      </w:r>
      <w:r>
        <w:rPr>
          <w:b/>
        </w:rPr>
        <w:t>substantially</w:t>
      </w:r>
      <w:r>
        <w:t xml:space="preserve"> alter how the testing infrastruct</w:t>
      </w:r>
      <w:r>
        <w:t xml:space="preserve">ure works in order to make your code work, as we will use a copy of </w:t>
      </w:r>
      <w:proofErr w:type="spellStart"/>
      <w:r>
        <w:t>wolfbench</w:t>
      </w:r>
      <w:proofErr w:type="spellEnd"/>
      <w:r>
        <w:t xml:space="preserve"> that’s unmodified.  </w:t>
      </w:r>
    </w:p>
    <w:p w14:paraId="5FE12B0D" w14:textId="77777777" w:rsidR="007370C4" w:rsidRDefault="00405797">
      <w:pPr>
        <w:pStyle w:val="Heading1"/>
        <w:widowControl w:val="0"/>
        <w:pBdr>
          <w:top w:val="nil"/>
          <w:left w:val="nil"/>
          <w:bottom w:val="nil"/>
          <w:right w:val="nil"/>
          <w:between w:val="nil"/>
        </w:pBdr>
      </w:pPr>
      <w:bookmarkStart w:id="17" w:name="_o2e5q74grg1" w:colFirst="0" w:colLast="0"/>
      <w:bookmarkEnd w:id="17"/>
      <w:r>
        <w:t>LLVM Classes and Modules</w:t>
      </w:r>
    </w:p>
    <w:p w14:paraId="5C3D692A" w14:textId="77777777" w:rsidR="007370C4" w:rsidRDefault="00405797">
      <w:pPr>
        <w:widowControl w:val="0"/>
        <w:pBdr>
          <w:top w:val="nil"/>
          <w:left w:val="nil"/>
          <w:bottom w:val="nil"/>
          <w:right w:val="nil"/>
          <w:between w:val="nil"/>
        </w:pBdr>
        <w:rPr>
          <w:b/>
        </w:rPr>
      </w:pPr>
      <w:r>
        <w:rPr>
          <w:b/>
        </w:rPr>
        <w:t xml:space="preserve"> </w:t>
      </w:r>
    </w:p>
    <w:p w14:paraId="3AF84920" w14:textId="77777777" w:rsidR="007370C4" w:rsidRDefault="00405797">
      <w:pPr>
        <w:widowControl w:val="0"/>
        <w:pBdr>
          <w:top w:val="nil"/>
          <w:left w:val="nil"/>
          <w:bottom w:val="nil"/>
          <w:right w:val="nil"/>
          <w:between w:val="nil"/>
        </w:pBdr>
      </w:pPr>
      <w:r>
        <w:t>For this project, you will need to leverage several APIs/Classes within the LLVM compiler.  Which ones you use depends on the lang</w:t>
      </w:r>
      <w:r>
        <w:t>uage you choose to work with.  If you are working in C, you should investigate the C API for LLVM located here:</w:t>
      </w:r>
      <w:hyperlink r:id="rId9">
        <w:r>
          <w:t xml:space="preserve"> </w:t>
        </w:r>
      </w:hyperlink>
      <w:hyperlink r:id="rId10">
        <w:r>
          <w:rPr>
            <w:color w:val="1155CC"/>
            <w:u w:val="single"/>
          </w:rPr>
          <w:t>http://llvm.org/doxygen/modules.</w:t>
        </w:r>
        <w:r>
          <w:rPr>
            <w:color w:val="1155CC"/>
            <w:u w:val="single"/>
          </w:rPr>
          <w:t>html</w:t>
        </w:r>
      </w:hyperlink>
      <w:r>
        <w:t>.  You will find a discussion of the Instruction Builder API, which is the one you will use the most.  Also, read the comments in the provided file to identify other functions of interest.</w:t>
      </w:r>
    </w:p>
    <w:p w14:paraId="621A146F" w14:textId="77777777" w:rsidR="007370C4" w:rsidRDefault="007370C4">
      <w:pPr>
        <w:widowControl w:val="0"/>
        <w:pBdr>
          <w:top w:val="nil"/>
          <w:left w:val="nil"/>
          <w:bottom w:val="nil"/>
          <w:right w:val="nil"/>
          <w:between w:val="nil"/>
        </w:pBdr>
      </w:pPr>
    </w:p>
    <w:p w14:paraId="1D8ECEED" w14:textId="77777777" w:rsidR="007370C4" w:rsidRDefault="00405797">
      <w:pPr>
        <w:widowControl w:val="0"/>
        <w:pBdr>
          <w:top w:val="nil"/>
          <w:left w:val="nil"/>
          <w:bottom w:val="nil"/>
          <w:right w:val="nil"/>
          <w:between w:val="nil"/>
        </w:pBdr>
      </w:pPr>
      <w:r>
        <w:t>For C++, the LLVM Class hierarchy is a good place to start (</w:t>
      </w:r>
      <w:hyperlink r:id="rId11">
        <w:r>
          <w:rPr>
            <w:color w:val="1155CC"/>
            <w:u w:val="single"/>
          </w:rPr>
          <w:t>http://llvm.org/doxygen/annotated.html</w:t>
        </w:r>
      </w:hyperlink>
      <w:r>
        <w:t xml:space="preserve">) , though it is quite large and daunting.   You really only need to focus on a few key classes: </w:t>
      </w:r>
      <w:proofErr w:type="spellStart"/>
      <w:proofErr w:type="gramStart"/>
      <w:r>
        <w:t>llv</w:t>
      </w:r>
      <w:r>
        <w:t>m</w:t>
      </w:r>
      <w:proofErr w:type="spellEnd"/>
      <w:r>
        <w:t>::</w:t>
      </w:r>
      <w:proofErr w:type="spellStart"/>
      <w:proofErr w:type="gramEnd"/>
      <w:r>
        <w:t>IRBuilder</w:t>
      </w:r>
      <w:proofErr w:type="spellEnd"/>
      <w:r>
        <w:t xml:space="preserve">, </w:t>
      </w:r>
      <w:proofErr w:type="spellStart"/>
      <w:r>
        <w:t>llvm</w:t>
      </w:r>
      <w:proofErr w:type="spellEnd"/>
      <w:r>
        <w:t xml:space="preserve">::Module, </w:t>
      </w:r>
      <w:proofErr w:type="spellStart"/>
      <w:r>
        <w:t>llvm</w:t>
      </w:r>
      <w:proofErr w:type="spellEnd"/>
      <w:r>
        <w:t xml:space="preserve">::Function, </w:t>
      </w:r>
      <w:proofErr w:type="spellStart"/>
      <w:r>
        <w:t>llvm</w:t>
      </w:r>
      <w:proofErr w:type="spellEnd"/>
      <w:r>
        <w:t xml:space="preserve">::Type, and </w:t>
      </w:r>
      <w:proofErr w:type="spellStart"/>
      <w:r>
        <w:t>llvm</w:t>
      </w:r>
      <w:proofErr w:type="spellEnd"/>
      <w:r>
        <w:t>::</w:t>
      </w:r>
      <w:proofErr w:type="spellStart"/>
      <w:r>
        <w:t>StringMap</w:t>
      </w:r>
      <w:proofErr w:type="spellEnd"/>
      <w:r>
        <w:t>.</w:t>
      </w:r>
    </w:p>
    <w:p w14:paraId="0AA52375" w14:textId="77777777" w:rsidR="007370C4" w:rsidRDefault="00405797">
      <w:pPr>
        <w:widowControl w:val="0"/>
        <w:pBdr>
          <w:top w:val="nil"/>
          <w:left w:val="nil"/>
          <w:bottom w:val="nil"/>
          <w:right w:val="nil"/>
          <w:between w:val="nil"/>
        </w:pBdr>
      </w:pPr>
      <w:r>
        <w:t xml:space="preserve">  </w:t>
      </w:r>
    </w:p>
    <w:p w14:paraId="7C4DEC4F" w14:textId="77777777" w:rsidR="007370C4" w:rsidRDefault="00405797">
      <w:pPr>
        <w:widowControl w:val="0"/>
        <w:pBdr>
          <w:top w:val="nil"/>
          <w:left w:val="nil"/>
          <w:bottom w:val="nil"/>
          <w:right w:val="nil"/>
          <w:between w:val="nil"/>
        </w:pBdr>
      </w:pPr>
      <w:r>
        <w:t xml:space="preserve">However, for </w:t>
      </w:r>
      <w:proofErr w:type="gramStart"/>
      <w:r>
        <w:t>both of the languages</w:t>
      </w:r>
      <w:proofErr w:type="gramEnd"/>
      <w:r>
        <w:t>, I recommend you read the full code I gave you first so that you understand what has already been implemented and what you need to implement.</w:t>
      </w:r>
      <w:r>
        <w:t xml:space="preserve">  I’ve already provided helpful hints in comments within the code. </w:t>
      </w:r>
    </w:p>
    <w:p w14:paraId="546F845D" w14:textId="77777777" w:rsidR="007370C4" w:rsidRDefault="00405797">
      <w:pPr>
        <w:widowControl w:val="0"/>
        <w:pBdr>
          <w:top w:val="nil"/>
          <w:left w:val="nil"/>
          <w:bottom w:val="nil"/>
          <w:right w:val="nil"/>
          <w:between w:val="nil"/>
        </w:pBdr>
        <w:rPr>
          <w:b/>
        </w:rPr>
      </w:pPr>
      <w:r>
        <w:rPr>
          <w:b/>
        </w:rPr>
        <w:t xml:space="preserve"> </w:t>
      </w:r>
    </w:p>
    <w:p w14:paraId="5535D2C1" w14:textId="77777777" w:rsidR="007370C4" w:rsidRDefault="00405797">
      <w:pPr>
        <w:pStyle w:val="Heading1"/>
        <w:pBdr>
          <w:top w:val="nil"/>
          <w:left w:val="nil"/>
          <w:bottom w:val="nil"/>
          <w:right w:val="nil"/>
          <w:between w:val="nil"/>
        </w:pBdr>
      </w:pPr>
      <w:bookmarkStart w:id="18" w:name="_9ple25e17uj" w:colFirst="0" w:colLast="0"/>
      <w:bookmarkEnd w:id="18"/>
      <w:r>
        <w:t>Getting Help</w:t>
      </w:r>
    </w:p>
    <w:p w14:paraId="0CE31055" w14:textId="77777777" w:rsidR="007370C4" w:rsidRDefault="00405797">
      <w:pPr>
        <w:widowControl w:val="0"/>
        <w:pBdr>
          <w:top w:val="nil"/>
          <w:left w:val="nil"/>
          <w:bottom w:val="nil"/>
          <w:right w:val="nil"/>
          <w:between w:val="nil"/>
        </w:pBdr>
      </w:pPr>
      <w:r>
        <w:t>History shows that my specs are sometimes incomplete or incorrect.  Please start early so that you can get the help that you need.  When you run into problems, please post a question to the Google Group as this makes it easier for other students to find he</w:t>
      </w:r>
      <w:r>
        <w:t>lp.</w:t>
      </w:r>
    </w:p>
    <w:p w14:paraId="7DF634AA" w14:textId="77777777" w:rsidR="007370C4" w:rsidRDefault="00405797">
      <w:pPr>
        <w:widowControl w:val="0"/>
        <w:pBdr>
          <w:top w:val="nil"/>
          <w:left w:val="nil"/>
          <w:bottom w:val="nil"/>
          <w:right w:val="nil"/>
          <w:between w:val="nil"/>
        </w:pBdr>
        <w:rPr>
          <w:b/>
        </w:rPr>
      </w:pPr>
      <w:r>
        <w:t xml:space="preserve"> </w:t>
      </w:r>
      <w:r>
        <w:rPr>
          <w:b/>
        </w:rPr>
        <w:t xml:space="preserve"> </w:t>
      </w:r>
    </w:p>
    <w:p w14:paraId="694F48E7" w14:textId="77777777" w:rsidR="007370C4" w:rsidRDefault="00405797">
      <w:pPr>
        <w:pStyle w:val="Heading1"/>
        <w:widowControl w:val="0"/>
        <w:pBdr>
          <w:top w:val="nil"/>
          <w:left w:val="nil"/>
          <w:bottom w:val="nil"/>
          <w:right w:val="nil"/>
          <w:between w:val="nil"/>
        </w:pBdr>
      </w:pPr>
      <w:bookmarkStart w:id="19" w:name="_74ze5uowskt1" w:colFirst="0" w:colLast="0"/>
      <w:bookmarkEnd w:id="19"/>
      <w:r>
        <w:t>Grading</w:t>
      </w:r>
    </w:p>
    <w:p w14:paraId="21ACBC88" w14:textId="77777777" w:rsidR="007370C4" w:rsidRDefault="00405797">
      <w:pPr>
        <w:widowControl w:val="0"/>
        <w:pBdr>
          <w:top w:val="nil"/>
          <w:left w:val="nil"/>
          <w:bottom w:val="nil"/>
          <w:right w:val="nil"/>
          <w:between w:val="nil"/>
        </w:pBdr>
      </w:pPr>
      <w:r>
        <w:t xml:space="preserve"> </w:t>
      </w:r>
    </w:p>
    <w:p w14:paraId="7AC9757C" w14:textId="77777777" w:rsidR="007370C4" w:rsidRDefault="00405797">
      <w:pPr>
        <w:widowControl w:val="0"/>
        <w:pBdr>
          <w:top w:val="nil"/>
          <w:left w:val="nil"/>
          <w:bottom w:val="nil"/>
          <w:right w:val="nil"/>
          <w:between w:val="nil"/>
        </w:pBdr>
      </w:pPr>
      <w:r>
        <w:t xml:space="preserve">ECE 566 students must work individually, but ECE 466 students </w:t>
      </w:r>
      <w:proofErr w:type="gramStart"/>
      <w:r>
        <w:t>are allowed to</w:t>
      </w:r>
      <w:proofErr w:type="gramEnd"/>
      <w:r>
        <w:t xml:space="preserve"> form groups of two.  Only one student needs to submit in ECE 466, but both names must appear in the comments at the top of all modified files.</w:t>
      </w:r>
    </w:p>
    <w:p w14:paraId="1DAD0C36" w14:textId="77777777" w:rsidR="007370C4" w:rsidRDefault="007370C4">
      <w:pPr>
        <w:widowControl w:val="0"/>
        <w:pBdr>
          <w:top w:val="nil"/>
          <w:left w:val="nil"/>
          <w:bottom w:val="nil"/>
          <w:right w:val="nil"/>
          <w:between w:val="nil"/>
        </w:pBdr>
      </w:pPr>
    </w:p>
    <w:p w14:paraId="12BA3854" w14:textId="77777777" w:rsidR="007370C4" w:rsidRDefault="00405797">
      <w:pPr>
        <w:widowControl w:val="0"/>
        <w:pBdr>
          <w:top w:val="nil"/>
          <w:left w:val="nil"/>
          <w:bottom w:val="nil"/>
          <w:right w:val="nil"/>
          <w:between w:val="nil"/>
        </w:pBdr>
      </w:pPr>
      <w:r>
        <w:t>Warning: the TAs m</w:t>
      </w:r>
      <w:r>
        <w:t>ay amend these steps. Check back closer to the due date.</w:t>
      </w:r>
    </w:p>
    <w:p w14:paraId="0D0FB7A6" w14:textId="77777777" w:rsidR="007370C4" w:rsidRDefault="00405797">
      <w:pPr>
        <w:widowControl w:val="0"/>
        <w:pBdr>
          <w:top w:val="nil"/>
          <w:left w:val="nil"/>
          <w:bottom w:val="nil"/>
          <w:right w:val="nil"/>
          <w:between w:val="nil"/>
        </w:pBdr>
      </w:pPr>
      <w:r>
        <w:t xml:space="preserve"> </w:t>
      </w:r>
    </w:p>
    <w:p w14:paraId="2F051992" w14:textId="77777777" w:rsidR="007370C4" w:rsidRDefault="00405797">
      <w:pPr>
        <w:widowControl w:val="0"/>
        <w:pBdr>
          <w:top w:val="nil"/>
          <w:left w:val="nil"/>
          <w:bottom w:val="nil"/>
          <w:right w:val="nil"/>
          <w:between w:val="nil"/>
        </w:pBdr>
      </w:pPr>
      <w:r>
        <w:rPr>
          <w:b/>
        </w:rPr>
        <w:t xml:space="preserve">Uploading instructions: </w:t>
      </w:r>
      <w:r>
        <w:t xml:space="preserve"> </w:t>
      </w:r>
    </w:p>
    <w:p w14:paraId="71B2CDB4" w14:textId="77777777" w:rsidR="007370C4" w:rsidRDefault="00405797">
      <w:pPr>
        <w:widowControl w:val="0"/>
        <w:pBdr>
          <w:top w:val="nil"/>
          <w:left w:val="nil"/>
          <w:bottom w:val="nil"/>
          <w:right w:val="nil"/>
          <w:between w:val="nil"/>
        </w:pBdr>
      </w:pPr>
      <w:r>
        <w:t xml:space="preserve">Upload your source files (p1.y, p1.lex, </w:t>
      </w:r>
      <w:bookmarkStart w:id="20" w:name="_GoBack"/>
      <w:r>
        <w:t>main.cpp/c</w:t>
      </w:r>
      <w:bookmarkEnd w:id="20"/>
      <w:r>
        <w:t xml:space="preserve">) to the Project 1 assignment page.  We will test your code using the test cases provided in </w:t>
      </w:r>
      <w:proofErr w:type="spellStart"/>
      <w:r>
        <w:t>wolfbench</w:t>
      </w:r>
      <w:proofErr w:type="spellEnd"/>
      <w:r>
        <w:t xml:space="preserve"> and with some s</w:t>
      </w:r>
      <w:r>
        <w:t>ecret cases we did not provide.</w:t>
      </w:r>
    </w:p>
    <w:p w14:paraId="738A6028" w14:textId="77777777" w:rsidR="007370C4" w:rsidRDefault="00405797">
      <w:pPr>
        <w:widowControl w:val="0"/>
        <w:pBdr>
          <w:top w:val="nil"/>
          <w:left w:val="nil"/>
          <w:bottom w:val="nil"/>
          <w:right w:val="nil"/>
          <w:between w:val="nil"/>
        </w:pBdr>
      </w:pPr>
      <w:r>
        <w:t xml:space="preserve"> </w:t>
      </w:r>
    </w:p>
    <w:p w14:paraId="1E97E2C8" w14:textId="77777777" w:rsidR="007370C4" w:rsidRDefault="00405797">
      <w:pPr>
        <w:widowControl w:val="0"/>
        <w:pBdr>
          <w:top w:val="nil"/>
          <w:left w:val="nil"/>
          <w:bottom w:val="nil"/>
          <w:right w:val="nil"/>
          <w:between w:val="nil"/>
        </w:pBdr>
        <w:rPr>
          <w:u w:val="single"/>
        </w:rPr>
      </w:pPr>
      <w:r>
        <w:t xml:space="preserve">You are not allowed to alter how the configure script or </w:t>
      </w:r>
      <w:proofErr w:type="spellStart"/>
      <w:r>
        <w:t>Makefiles</w:t>
      </w:r>
      <w:proofErr w:type="spellEnd"/>
      <w:r>
        <w:t xml:space="preserve"> work as that will break our testing infrastructure. </w:t>
      </w:r>
      <w:r>
        <w:rPr>
          <w:u w:val="single"/>
        </w:rPr>
        <w:t xml:space="preserve"> If we cannot test your code by following the same steps as shown above, you will get a </w:t>
      </w:r>
      <w:r>
        <w:rPr>
          <w:b/>
          <w:u w:val="single"/>
        </w:rPr>
        <w:t>0</w:t>
      </w:r>
      <w:r>
        <w:rPr>
          <w:u w:val="single"/>
        </w:rPr>
        <w:t>.</w:t>
      </w:r>
    </w:p>
    <w:p w14:paraId="43E3DD0F" w14:textId="77777777" w:rsidR="007370C4" w:rsidRDefault="007370C4">
      <w:pPr>
        <w:widowControl w:val="0"/>
        <w:pBdr>
          <w:top w:val="nil"/>
          <w:left w:val="nil"/>
          <w:bottom w:val="nil"/>
          <w:right w:val="nil"/>
          <w:between w:val="nil"/>
        </w:pBdr>
      </w:pPr>
    </w:p>
    <w:p w14:paraId="17A47074" w14:textId="77777777" w:rsidR="007370C4" w:rsidRDefault="00405797">
      <w:pPr>
        <w:widowControl w:val="0"/>
        <w:pBdr>
          <w:top w:val="nil"/>
          <w:left w:val="nil"/>
          <w:bottom w:val="nil"/>
          <w:right w:val="nil"/>
          <w:between w:val="nil"/>
        </w:pBdr>
      </w:pPr>
      <w:r>
        <w:t xml:space="preserve">The assignment is out of 100 points total.  </w:t>
      </w:r>
      <w:r>
        <w:rPr>
          <w:u w:val="single"/>
        </w:rPr>
        <w:t>I</w:t>
      </w:r>
      <w:r>
        <w:rPr>
          <w:u w:val="single"/>
        </w:rPr>
        <w:t>f you make no attempt and submit the provided code without meaningful changes (i.e. white space and comments do not count), you earn 10 points</w:t>
      </w:r>
      <w:r>
        <w:t>.  Otherwise, assigned as follows:</w:t>
      </w:r>
    </w:p>
    <w:p w14:paraId="1A7ACA1D" w14:textId="77777777" w:rsidR="007370C4" w:rsidRDefault="00405797">
      <w:pPr>
        <w:widowControl w:val="0"/>
        <w:pBdr>
          <w:top w:val="nil"/>
          <w:left w:val="nil"/>
          <w:bottom w:val="nil"/>
          <w:right w:val="nil"/>
          <w:between w:val="nil"/>
        </w:pBdr>
      </w:pPr>
      <w:r>
        <w:t xml:space="preserve"> </w:t>
      </w:r>
    </w:p>
    <w:p w14:paraId="73A8884F" w14:textId="77777777" w:rsidR="007370C4" w:rsidRDefault="00405797">
      <w:pPr>
        <w:widowControl w:val="0"/>
        <w:pBdr>
          <w:top w:val="nil"/>
          <w:left w:val="nil"/>
          <w:bottom w:val="nil"/>
          <w:right w:val="nil"/>
          <w:between w:val="nil"/>
        </w:pBdr>
        <w:rPr>
          <w:b/>
        </w:rPr>
      </w:pPr>
      <w:r>
        <w:rPr>
          <w:b/>
        </w:rPr>
        <w:t>ECE 566</w:t>
      </w:r>
    </w:p>
    <w:p w14:paraId="23822D5F" w14:textId="77777777" w:rsidR="007370C4" w:rsidRDefault="00405797">
      <w:pPr>
        <w:widowControl w:val="0"/>
        <w:pBdr>
          <w:top w:val="nil"/>
          <w:left w:val="nil"/>
          <w:bottom w:val="nil"/>
          <w:right w:val="nil"/>
          <w:between w:val="nil"/>
        </w:pBdr>
      </w:pPr>
      <w:r>
        <w:t>10 points: Compiles properly with no additional warnings or errors th</w:t>
      </w:r>
      <w:r>
        <w:t>an the code provided</w:t>
      </w:r>
    </w:p>
    <w:p w14:paraId="541353ED" w14:textId="77777777" w:rsidR="007370C4" w:rsidRDefault="00405797">
      <w:pPr>
        <w:widowControl w:val="0"/>
        <w:pBdr>
          <w:top w:val="nil"/>
          <w:left w:val="nil"/>
          <w:bottom w:val="nil"/>
          <w:right w:val="nil"/>
          <w:between w:val="nil"/>
        </w:pBdr>
      </w:pPr>
      <w:r>
        <w:t>10 points: Code is well commented and written in a professional coding style</w:t>
      </w:r>
    </w:p>
    <w:p w14:paraId="048790B4" w14:textId="77777777" w:rsidR="007370C4" w:rsidRDefault="00405797">
      <w:pPr>
        <w:widowControl w:val="0"/>
        <w:pBdr>
          <w:top w:val="nil"/>
          <w:left w:val="nil"/>
          <w:bottom w:val="nil"/>
          <w:right w:val="nil"/>
          <w:between w:val="nil"/>
        </w:pBdr>
      </w:pPr>
      <w:r>
        <w:lastRenderedPageBreak/>
        <w:t>60 points: Fraction of tests that pass (15 test cases)</w:t>
      </w:r>
    </w:p>
    <w:p w14:paraId="5FC7088E" w14:textId="77777777" w:rsidR="007370C4" w:rsidRDefault="00405797">
      <w:pPr>
        <w:widowControl w:val="0"/>
        <w:pBdr>
          <w:top w:val="nil"/>
          <w:left w:val="nil"/>
          <w:bottom w:val="nil"/>
          <w:right w:val="nil"/>
          <w:between w:val="nil"/>
        </w:pBdr>
      </w:pPr>
      <w:r>
        <w:t>20 points: Fraction of secret tests that pass (these may overlap with provided tests)</w:t>
      </w:r>
    </w:p>
    <w:p w14:paraId="71A00E25" w14:textId="77777777" w:rsidR="007370C4" w:rsidRDefault="00405797">
      <w:pPr>
        <w:widowControl w:val="0"/>
        <w:pBdr>
          <w:top w:val="nil"/>
          <w:left w:val="nil"/>
          <w:bottom w:val="nil"/>
          <w:right w:val="nil"/>
          <w:between w:val="nil"/>
        </w:pBdr>
        <w:rPr>
          <w:b/>
        </w:rPr>
      </w:pPr>
      <w:r>
        <w:rPr>
          <w:b/>
        </w:rPr>
        <w:t xml:space="preserve"> </w:t>
      </w:r>
    </w:p>
    <w:p w14:paraId="244B8420" w14:textId="77777777" w:rsidR="007370C4" w:rsidRDefault="00405797">
      <w:pPr>
        <w:widowControl w:val="0"/>
        <w:pBdr>
          <w:top w:val="nil"/>
          <w:left w:val="nil"/>
          <w:bottom w:val="nil"/>
          <w:right w:val="nil"/>
          <w:between w:val="nil"/>
        </w:pBdr>
        <w:rPr>
          <w:b/>
        </w:rPr>
      </w:pPr>
      <w:r>
        <w:rPr>
          <w:b/>
        </w:rPr>
        <w:t>ECE 466</w:t>
      </w:r>
    </w:p>
    <w:p w14:paraId="00187BA6" w14:textId="77777777" w:rsidR="007370C4" w:rsidRDefault="00405797">
      <w:pPr>
        <w:widowControl w:val="0"/>
        <w:pBdr>
          <w:top w:val="nil"/>
          <w:left w:val="nil"/>
          <w:bottom w:val="nil"/>
          <w:right w:val="nil"/>
          <w:between w:val="nil"/>
        </w:pBdr>
      </w:pPr>
      <w:r>
        <w:t>10 poin</w:t>
      </w:r>
      <w:r>
        <w:t>ts: Compiles properly with no additional warnings or errors than the code provided</w:t>
      </w:r>
    </w:p>
    <w:p w14:paraId="464C2F60" w14:textId="77777777" w:rsidR="007370C4" w:rsidRDefault="00405797">
      <w:pPr>
        <w:widowControl w:val="0"/>
        <w:pBdr>
          <w:top w:val="nil"/>
          <w:left w:val="nil"/>
          <w:bottom w:val="nil"/>
          <w:right w:val="nil"/>
          <w:between w:val="nil"/>
        </w:pBdr>
      </w:pPr>
      <w:r>
        <w:t>10 points: Code is well commented and written in a professional coding style</w:t>
      </w:r>
    </w:p>
    <w:p w14:paraId="73C245D2" w14:textId="77777777" w:rsidR="007370C4" w:rsidRDefault="00405797">
      <w:pPr>
        <w:widowControl w:val="0"/>
        <w:pBdr>
          <w:top w:val="nil"/>
          <w:left w:val="nil"/>
          <w:bottom w:val="nil"/>
          <w:right w:val="nil"/>
          <w:between w:val="nil"/>
        </w:pBdr>
      </w:pPr>
      <w:r>
        <w:t>60 points: Fraction of provided tests that pass (10 test cases)</w:t>
      </w:r>
    </w:p>
    <w:p w14:paraId="7EFD8FDB" w14:textId="77777777" w:rsidR="007370C4" w:rsidRDefault="00405797">
      <w:pPr>
        <w:widowControl w:val="0"/>
        <w:pBdr>
          <w:top w:val="nil"/>
          <w:left w:val="nil"/>
          <w:bottom w:val="nil"/>
          <w:right w:val="nil"/>
          <w:between w:val="nil"/>
        </w:pBdr>
      </w:pPr>
      <w:r>
        <w:t>20 points: Fraction of secret te</w:t>
      </w:r>
      <w:r>
        <w:t>sts that pass (these may overlap with provided tests)</w:t>
      </w:r>
    </w:p>
    <w:p w14:paraId="6084CD73" w14:textId="77777777" w:rsidR="007370C4" w:rsidRDefault="007370C4">
      <w:pPr>
        <w:widowControl w:val="0"/>
        <w:pBdr>
          <w:top w:val="nil"/>
          <w:left w:val="nil"/>
          <w:bottom w:val="nil"/>
          <w:right w:val="nil"/>
          <w:between w:val="nil"/>
        </w:pBdr>
      </w:pPr>
    </w:p>
    <w:sectPr w:rsidR="007370C4" w:rsidSect="00890D59">
      <w:headerReference w:type="default" r:id="rId12"/>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0CC0BD" w14:textId="77777777" w:rsidR="00405797" w:rsidRDefault="00405797">
      <w:pPr>
        <w:spacing w:line="240" w:lineRule="auto"/>
      </w:pPr>
      <w:r>
        <w:separator/>
      </w:r>
    </w:p>
  </w:endnote>
  <w:endnote w:type="continuationSeparator" w:id="0">
    <w:p w14:paraId="0D2F3565" w14:textId="77777777" w:rsidR="00405797" w:rsidRDefault="00405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7BED55" w14:textId="77777777" w:rsidR="00405797" w:rsidRDefault="00405797">
      <w:pPr>
        <w:spacing w:line="240" w:lineRule="auto"/>
      </w:pPr>
      <w:r>
        <w:separator/>
      </w:r>
    </w:p>
  </w:footnote>
  <w:footnote w:type="continuationSeparator" w:id="0">
    <w:p w14:paraId="6A4424FB" w14:textId="77777777" w:rsidR="00405797" w:rsidRDefault="004057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354F9" w14:textId="77777777" w:rsidR="007370C4" w:rsidRDefault="007370C4">
    <w:pPr>
      <w:rPr>
        <w:ins w:id="21" w:author="Ahmed Samara" w:date="2020-02-10T17:03:00Z"/>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15667"/>
    <w:multiLevelType w:val="multilevel"/>
    <w:tmpl w:val="09CE897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2B54F9A"/>
    <w:multiLevelType w:val="multilevel"/>
    <w:tmpl w:val="16CCCD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714F09"/>
    <w:multiLevelType w:val="multilevel"/>
    <w:tmpl w:val="B6962C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D2F5168"/>
    <w:multiLevelType w:val="multilevel"/>
    <w:tmpl w:val="B1B04C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15019A7"/>
    <w:multiLevelType w:val="multilevel"/>
    <w:tmpl w:val="C1B6E2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74663759"/>
    <w:multiLevelType w:val="multilevel"/>
    <w:tmpl w:val="1594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A15508"/>
    <w:multiLevelType w:val="multilevel"/>
    <w:tmpl w:val="CC8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6"/>
  </w:num>
  <w:num w:numId="3">
    <w:abstractNumId w:val="2"/>
  </w:num>
  <w:num w:numId="4">
    <w:abstractNumId w:val="4"/>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0C4"/>
    <w:rsid w:val="00405797"/>
    <w:rsid w:val="007370C4"/>
    <w:rsid w:val="00890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532B"/>
  <w15:docId w15:val="{FC5E828D-8132-4E59-A225-EAEB8F32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0D5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0D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lldb.llvm.org/lldb-gdb.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ldb.llvm.org/lldb-gdb.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lvm.org/doxygen/annotated.html" TargetMode="External"/><Relationship Id="rId5" Type="http://schemas.openxmlformats.org/officeDocument/2006/relationships/footnotes" Target="footnotes.xml"/><Relationship Id="rId10" Type="http://schemas.openxmlformats.org/officeDocument/2006/relationships/hyperlink" Target="http://llvm.org/doxygen/modules.html" TargetMode="External"/><Relationship Id="rId4" Type="http://schemas.openxmlformats.org/officeDocument/2006/relationships/webSettings" Target="webSettings.xml"/><Relationship Id="rId9" Type="http://schemas.openxmlformats.org/officeDocument/2006/relationships/hyperlink" Target="http://llvm.org/doxygen/modu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2251</Words>
  <Characters>12832</Characters>
  <Application>Microsoft Office Word</Application>
  <DocSecurity>0</DocSecurity>
  <Lines>106</Lines>
  <Paragraphs>30</Paragraphs>
  <ScaleCrop>false</ScaleCrop>
  <Company/>
  <LinksUpToDate>false</LinksUpToDate>
  <CharactersWithSpaces>15053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Mock</cp:lastModifiedBy>
  <cp:revision>2</cp:revision>
  <dcterms:created xsi:type="dcterms:W3CDTF">2020-02-12T17:36:00Z</dcterms:created>
  <dcterms:modified xsi:type="dcterms:W3CDTF">2020-02-12T17:38:00Z</dcterms:modified>
</cp:coreProperties>
</file>